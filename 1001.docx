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E2" w:rsidRDefault="001517E2"/>
    <w:p w:rsidR="001517E2" w:rsidRDefault="001517E2"/>
    <w:p w:rsidR="001517E2" w:rsidRDefault="00AA4A80">
      <w:ins w:id="0" w:author="Admin" w:date="2021-03-05T07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3B34FF5" wp14:editId="610F2280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1" w:author="Admin" w:date="2021-03-05T07:50:00Z">
                                <w:r>
                                  <w:t>2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3B34FF5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margin-left:220.5pt;margin-top:.75pt;width:1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" fillcolor="white [3201]" strokeweight=".5pt">
                  <v:textbox>
                    <w:txbxContent>
                      <w:p w:rsidR="00054DB4" w:rsidRDefault="00054DB4">
                        <w:ins w:id="2" w:author="Admin" w:date="2021-03-05T07:50:00Z">
                          <w:r>
                            <w:t>2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F59B5ED" wp14:editId="3FA522D5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3" w:author="Admin" w:date="2021-03-05T07:50:00Z">
                                <w:r>
                                  <w:t>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59B5ED" id="Text Box 7" o:spid="_x0000_s1027" type="#_x0000_t202" style="position:absolute;margin-left:423pt;margin-top:.75pt;width:17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" fillcolor="white [3201]" strokeweight=".5pt">
                  <v:textbox>
                    <w:txbxContent>
                      <w:p w:rsidR="00054DB4" w:rsidRDefault="00054DB4">
                        <w:ins w:id="4" w:author="Admin" w:date="2021-03-05T07:50:00Z">
                          <w:r>
                            <w:t>4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D362823" wp14:editId="61AE89A0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5" w:author="Admin" w:date="2021-03-05T07:50:00Z">
                                <w:r>
                                  <w:t>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D362823" id="Text Box 6" o:spid="_x0000_s1028" type="#_x0000_t202" style="position:absolute;margin-left:333pt;margin-top:.75pt;width:1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xYTgIAAKc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" fillcolor="white [3201]" strokeweight=".5pt">
                  <v:textbox>
                    <w:txbxContent>
                      <w:p w:rsidR="00054DB4" w:rsidRDefault="00054DB4">
                        <w:ins w:id="6" w:author="Admin" w:date="2021-03-05T07:50:00Z">
                          <w:r>
                            <w:t>3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0700C6C" wp14:editId="55994C59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7" w:author="Admin" w:date="2021-03-05T07:50:00Z">
                                <w: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0700C6C" id="Text Box 4" o:spid="_x0000_s1029" type="#_x0000_t202" style="position:absolute;margin-left:131.25pt;margin-top:.75pt;width:1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" fillcolor="white [3201]" strokeweight=".5pt">
                  <v:textbox>
                    <w:txbxContent>
                      <w:p w:rsidR="00054DB4" w:rsidRDefault="00054DB4">
                        <w:ins w:id="8" w:author="Admin" w:date="2021-03-05T07:50:00Z">
                          <w:r>
                            <w:t>1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9" w:author="Admin" w:date="2021-03-05T07:50:00Z">
                                <w:r>
                                  <w:t>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" o:spid="_x0000_s1030" type="#_x0000_t202" style="position:absolute;margin-left:20.25pt;margin-top:.75pt;width:17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" fillcolor="white [3201]" strokeweight=".5pt">
                  <v:textbox>
                    <w:txbxContent>
                      <w:p w:rsidR="00054DB4" w:rsidRDefault="00054DB4">
                        <w:ins w:id="10" w:author="Admin" w:date="2021-03-05T07:50:00Z">
                          <w:r>
                            <w:t>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  <w:tblPrChange w:id="11" w:author="Admin" w:date="2021-03-05T07:40:00Z">
          <w:tblPr>
            <w:tblStyle w:val="TableGrid"/>
            <w:tblW w:w="8026" w:type="dxa"/>
            <w:tblLook w:val="04A0" w:firstRow="1" w:lastRow="0" w:firstColumn="1" w:lastColumn="0" w:noHBand="0" w:noVBand="1"/>
          </w:tblPr>
        </w:tblPrChange>
      </w:tblPr>
      <w:tblGrid>
        <w:gridCol w:w="1904"/>
        <w:gridCol w:w="1904"/>
        <w:gridCol w:w="1904"/>
        <w:gridCol w:w="1904"/>
        <w:gridCol w:w="1906"/>
        <w:tblGridChange w:id="12">
          <w:tblGrid>
            <w:gridCol w:w="1605"/>
            <w:gridCol w:w="1605"/>
            <w:gridCol w:w="1605"/>
            <w:gridCol w:w="1605"/>
            <w:gridCol w:w="1606"/>
          </w:tblGrid>
        </w:tblGridChange>
      </w:tblGrid>
      <w:tr w:rsidR="001517E2" w:rsidTr="001517E2">
        <w:trPr>
          <w:trHeight w:val="2180"/>
          <w:trPrChange w:id="13" w:author="Admin" w:date="2021-03-05T07:40:00Z">
            <w:trPr>
              <w:trHeight w:val="2061"/>
            </w:trPr>
          </w:trPrChange>
        </w:trPr>
        <w:tc>
          <w:tcPr>
            <w:tcW w:w="1904" w:type="dxa"/>
            <w:tcPrChange w:id="14" w:author="Admin" w:date="2021-03-05T07:40:00Z">
              <w:tcPr>
                <w:tcW w:w="1605" w:type="dxa"/>
              </w:tcPr>
            </w:tcPrChange>
          </w:tcPr>
          <w:p w:rsidR="001517E2" w:rsidRDefault="001517E2">
            <w:r>
              <w:t>1001</w:t>
            </w:r>
          </w:p>
          <w:p w:rsidR="001517E2" w:rsidRDefault="001517E2">
            <w:pPr>
              <w:rPr>
                <w:ins w:id="15" w:author="Admin" w:date="2021-03-05T07:38:00Z"/>
              </w:rPr>
            </w:pPr>
            <w:ins w:id="16" w:author="Admin" w:date="2021-03-05T07:38:00Z">
              <w:r>
                <w:t>Tran Van</w:t>
              </w:r>
            </w:ins>
          </w:p>
          <w:p w:rsidR="001517E2" w:rsidRDefault="001517E2">
            <w:pPr>
              <w:rPr>
                <w:ins w:id="17" w:author="Admin" w:date="2021-03-05T07:38:00Z"/>
              </w:rPr>
            </w:pPr>
            <w:ins w:id="18" w:author="Admin" w:date="2021-03-05T07:38:00Z">
              <w:r>
                <w:t>Thanh</w:t>
              </w:r>
            </w:ins>
          </w:p>
          <w:p w:rsidR="001517E2" w:rsidRDefault="001517E2">
            <w:pPr>
              <w:rPr>
                <w:ins w:id="19" w:author="Admin" w:date="2021-03-05T07:38:00Z"/>
              </w:rPr>
            </w:pPr>
            <w:ins w:id="20" w:author="Admin" w:date="2021-03-05T07:38:00Z">
              <w:r>
                <w:t>Nam</w:t>
              </w:r>
            </w:ins>
          </w:p>
          <w:p w:rsidR="001517E2" w:rsidRDefault="001517E2">
            <w:pPr>
              <w:rPr>
                <w:ins w:id="21" w:author="Admin" w:date="2021-03-05T07:38:00Z"/>
              </w:rPr>
            </w:pPr>
            <w:ins w:id="22" w:author="Admin" w:date="2021-03-05T07:38:00Z">
              <w:r>
                <w:t>1997</w:t>
              </w:r>
            </w:ins>
          </w:p>
          <w:p w:rsidR="001517E2" w:rsidRDefault="001517E2">
            <w:ins w:id="23" w:author="Admin" w:date="2021-03-05T07:39:00Z">
              <w:r>
                <w:t>7.5</w:t>
              </w:r>
            </w:ins>
          </w:p>
        </w:tc>
        <w:tc>
          <w:tcPr>
            <w:tcW w:w="1904" w:type="dxa"/>
            <w:tcPrChange w:id="24" w:author="Admin" w:date="2021-03-05T07:40:00Z">
              <w:tcPr>
                <w:tcW w:w="1605" w:type="dxa"/>
              </w:tcPr>
            </w:tcPrChange>
          </w:tcPr>
          <w:p w:rsidR="001517E2" w:rsidRDefault="001517E2">
            <w:pPr>
              <w:rPr>
                <w:ins w:id="25" w:author="Admin" w:date="2021-03-05T07:39:00Z"/>
              </w:rPr>
            </w:pPr>
            <w:ins w:id="26" w:author="Admin" w:date="2021-03-05T07:39:00Z">
              <w:r>
                <w:t>1002</w:t>
              </w:r>
            </w:ins>
          </w:p>
          <w:p w:rsidR="001517E2" w:rsidRDefault="001517E2">
            <w:pPr>
              <w:rPr>
                <w:ins w:id="27" w:author="Admin" w:date="2021-03-05T07:39:00Z"/>
              </w:rPr>
            </w:pPr>
            <w:ins w:id="28" w:author="Admin" w:date="2021-03-05T07:39:00Z">
              <w:r>
                <w:t>Nguyen Thi</w:t>
              </w:r>
            </w:ins>
          </w:p>
          <w:p w:rsidR="001517E2" w:rsidRDefault="001517E2">
            <w:pPr>
              <w:rPr>
                <w:ins w:id="29" w:author="Admin" w:date="2021-03-05T07:39:00Z"/>
              </w:rPr>
            </w:pPr>
            <w:ins w:id="30" w:author="Admin" w:date="2021-03-05T07:39:00Z">
              <w:r>
                <w:t>Bich</w:t>
              </w:r>
            </w:ins>
          </w:p>
          <w:p w:rsidR="001517E2" w:rsidRDefault="001517E2">
            <w:pPr>
              <w:rPr>
                <w:ins w:id="31" w:author="Admin" w:date="2021-03-05T07:39:00Z"/>
              </w:rPr>
            </w:pPr>
            <w:ins w:id="32" w:author="Admin" w:date="2021-03-05T07:39:00Z">
              <w:r>
                <w:t>Nu</w:t>
              </w:r>
            </w:ins>
          </w:p>
          <w:p w:rsidR="001517E2" w:rsidRDefault="001517E2">
            <w:pPr>
              <w:rPr>
                <w:ins w:id="33" w:author="Admin" w:date="2021-03-05T07:39:00Z"/>
              </w:rPr>
            </w:pPr>
            <w:ins w:id="34" w:author="Admin" w:date="2021-03-05T07:39:00Z">
              <w:r>
                <w:t>1998</w:t>
              </w:r>
            </w:ins>
          </w:p>
          <w:p w:rsidR="001517E2" w:rsidRDefault="001517E2">
            <w:ins w:id="35" w:author="Admin" w:date="2021-03-05T07:39:00Z">
              <w:r>
                <w:t>7.2</w:t>
              </w:r>
            </w:ins>
          </w:p>
        </w:tc>
        <w:tc>
          <w:tcPr>
            <w:tcW w:w="1904" w:type="dxa"/>
            <w:tcPrChange w:id="36" w:author="Admin" w:date="2021-03-05T07:40:00Z">
              <w:tcPr>
                <w:tcW w:w="1605" w:type="dxa"/>
              </w:tcPr>
            </w:tcPrChange>
          </w:tcPr>
          <w:p w:rsidR="001517E2" w:rsidRDefault="001517E2">
            <w:pPr>
              <w:rPr>
                <w:ins w:id="37" w:author="Admin" w:date="2021-03-05T07:39:00Z"/>
              </w:rPr>
            </w:pPr>
            <w:ins w:id="38" w:author="Admin" w:date="2021-03-05T07:39:00Z">
              <w:r>
                <w:t>1003</w:t>
              </w:r>
            </w:ins>
          </w:p>
          <w:p w:rsidR="001517E2" w:rsidRDefault="001517E2">
            <w:pPr>
              <w:rPr>
                <w:ins w:id="39" w:author="Admin" w:date="2021-03-05T07:39:00Z"/>
              </w:rPr>
            </w:pPr>
            <w:ins w:id="40" w:author="Admin" w:date="2021-03-05T07:39:00Z">
              <w:r>
                <w:t>Nguyen Van</w:t>
              </w:r>
            </w:ins>
          </w:p>
          <w:p w:rsidR="001517E2" w:rsidRDefault="001517E2">
            <w:pPr>
              <w:rPr>
                <w:ins w:id="41" w:author="Admin" w:date="2021-03-05T07:39:00Z"/>
              </w:rPr>
            </w:pPr>
            <w:ins w:id="42" w:author="Admin" w:date="2021-03-05T07:39:00Z">
              <w:r>
                <w:t>Giang</w:t>
              </w:r>
            </w:ins>
          </w:p>
          <w:p w:rsidR="001517E2" w:rsidRDefault="001517E2">
            <w:pPr>
              <w:rPr>
                <w:ins w:id="43" w:author="Admin" w:date="2021-03-05T07:39:00Z"/>
              </w:rPr>
            </w:pPr>
            <w:ins w:id="44" w:author="Admin" w:date="2021-03-05T07:39:00Z">
              <w:r>
                <w:t>Nam</w:t>
              </w:r>
            </w:ins>
          </w:p>
          <w:p w:rsidR="001517E2" w:rsidRDefault="001517E2">
            <w:pPr>
              <w:rPr>
                <w:ins w:id="45" w:author="Admin" w:date="2021-03-05T07:39:00Z"/>
              </w:rPr>
            </w:pPr>
            <w:ins w:id="46" w:author="Admin" w:date="2021-03-05T07:39:00Z">
              <w:r>
                <w:t>1996</w:t>
              </w:r>
            </w:ins>
          </w:p>
          <w:p w:rsidR="001517E2" w:rsidRDefault="001517E2">
            <w:ins w:id="47" w:author="Admin" w:date="2021-03-05T07:39:00Z">
              <w:r>
                <w:t>6.4</w:t>
              </w:r>
            </w:ins>
          </w:p>
        </w:tc>
        <w:tc>
          <w:tcPr>
            <w:tcW w:w="1904" w:type="dxa"/>
            <w:tcPrChange w:id="48" w:author="Admin" w:date="2021-03-05T07:40:00Z">
              <w:tcPr>
                <w:tcW w:w="1605" w:type="dxa"/>
              </w:tcPr>
            </w:tcPrChange>
          </w:tcPr>
          <w:p w:rsidR="001517E2" w:rsidRDefault="001517E2">
            <w:pPr>
              <w:rPr>
                <w:ins w:id="49" w:author="Admin" w:date="2021-03-05T07:39:00Z"/>
              </w:rPr>
            </w:pPr>
            <w:ins w:id="50" w:author="Admin" w:date="2021-03-05T07:39:00Z">
              <w:r>
                <w:t>1004</w:t>
              </w:r>
            </w:ins>
          </w:p>
          <w:p w:rsidR="001517E2" w:rsidRDefault="001517E2">
            <w:pPr>
              <w:rPr>
                <w:ins w:id="51" w:author="Admin" w:date="2021-03-05T07:39:00Z"/>
              </w:rPr>
            </w:pPr>
            <w:ins w:id="52" w:author="Admin" w:date="2021-03-05T07:39:00Z">
              <w:r>
                <w:t>Bui Thi</w:t>
              </w:r>
            </w:ins>
          </w:p>
          <w:p w:rsidR="001517E2" w:rsidRDefault="001517E2">
            <w:pPr>
              <w:rPr>
                <w:ins w:id="53" w:author="Admin" w:date="2021-03-05T07:39:00Z"/>
              </w:rPr>
            </w:pPr>
            <w:ins w:id="54" w:author="Admin" w:date="2021-03-05T07:39:00Z">
              <w:r>
                <w:t>Hong</w:t>
              </w:r>
            </w:ins>
          </w:p>
          <w:p w:rsidR="001517E2" w:rsidRDefault="001517E2">
            <w:pPr>
              <w:rPr>
                <w:ins w:id="55" w:author="Admin" w:date="2021-03-05T07:39:00Z"/>
              </w:rPr>
            </w:pPr>
            <w:ins w:id="56" w:author="Admin" w:date="2021-03-05T07:39:00Z">
              <w:r>
                <w:t>Nu</w:t>
              </w:r>
            </w:ins>
          </w:p>
          <w:p w:rsidR="001517E2" w:rsidRDefault="001517E2">
            <w:pPr>
              <w:rPr>
                <w:ins w:id="57" w:author="Admin" w:date="2021-03-05T07:39:00Z"/>
              </w:rPr>
            </w:pPr>
            <w:ins w:id="58" w:author="Admin" w:date="2021-03-05T07:39:00Z">
              <w:r>
                <w:t>1998</w:t>
              </w:r>
            </w:ins>
          </w:p>
          <w:p w:rsidR="001517E2" w:rsidRDefault="001517E2">
            <w:ins w:id="59" w:author="Admin" w:date="2021-03-05T07:39:00Z">
              <w:r>
                <w:t>8.6</w:t>
              </w:r>
            </w:ins>
          </w:p>
        </w:tc>
        <w:tc>
          <w:tcPr>
            <w:tcW w:w="1906" w:type="dxa"/>
            <w:tcPrChange w:id="60" w:author="Admin" w:date="2021-03-05T07:40:00Z">
              <w:tcPr>
                <w:tcW w:w="1606" w:type="dxa"/>
              </w:tcPr>
            </w:tcPrChange>
          </w:tcPr>
          <w:p w:rsidR="001517E2" w:rsidRDefault="001517E2">
            <w:pPr>
              <w:rPr>
                <w:ins w:id="61" w:author="Admin" w:date="2021-03-05T07:40:00Z"/>
              </w:rPr>
            </w:pPr>
            <w:ins w:id="62" w:author="Admin" w:date="2021-03-05T07:40:00Z">
              <w:r>
                <w:t>1005</w:t>
              </w:r>
            </w:ins>
          </w:p>
          <w:p w:rsidR="001517E2" w:rsidRDefault="001517E2">
            <w:pPr>
              <w:rPr>
                <w:ins w:id="63" w:author="Admin" w:date="2021-03-05T07:40:00Z"/>
              </w:rPr>
            </w:pPr>
            <w:ins w:id="64" w:author="Admin" w:date="2021-03-05T07:40:00Z">
              <w:r>
                <w:t>Duong Van</w:t>
              </w:r>
            </w:ins>
          </w:p>
          <w:p w:rsidR="001517E2" w:rsidRDefault="001517E2">
            <w:pPr>
              <w:rPr>
                <w:ins w:id="65" w:author="Admin" w:date="2021-03-05T07:40:00Z"/>
              </w:rPr>
            </w:pPr>
            <w:ins w:id="66" w:author="Admin" w:date="2021-03-05T07:40:00Z">
              <w:r>
                <w:t>Hung</w:t>
              </w:r>
            </w:ins>
          </w:p>
          <w:p w:rsidR="001517E2" w:rsidRDefault="001517E2">
            <w:pPr>
              <w:rPr>
                <w:ins w:id="67" w:author="Admin" w:date="2021-03-05T07:40:00Z"/>
              </w:rPr>
            </w:pPr>
            <w:ins w:id="68" w:author="Admin" w:date="2021-03-05T07:40:00Z">
              <w:r>
                <w:t>Nam</w:t>
              </w:r>
            </w:ins>
          </w:p>
          <w:p w:rsidR="001517E2" w:rsidRDefault="001517E2">
            <w:pPr>
              <w:rPr>
                <w:ins w:id="69" w:author="Admin" w:date="2021-03-05T07:40:00Z"/>
              </w:rPr>
            </w:pPr>
            <w:ins w:id="70" w:author="Admin" w:date="2021-03-05T07:40:00Z">
              <w:r>
                <w:t>1997</w:t>
              </w:r>
            </w:ins>
          </w:p>
          <w:p w:rsidR="001517E2" w:rsidRDefault="001517E2">
            <w:ins w:id="71" w:author="Admin" w:date="2021-03-05T07:40:00Z">
              <w:r>
                <w:t>6.8</w:t>
              </w:r>
            </w:ins>
          </w:p>
        </w:tc>
      </w:tr>
    </w:tbl>
    <w:p w:rsidR="00AA4A80" w:rsidRDefault="00AA4A80">
      <w:pPr>
        <w:rPr>
          <w:ins w:id="72" w:author="Admin" w:date="2021-03-05T07:52:00Z"/>
        </w:rPr>
      </w:pPr>
      <w:ins w:id="73" w:author="Admin" w:date="2021-03-05T07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975360</wp:posOffset>
                  </wp:positionV>
                  <wp:extent cx="790575" cy="371475"/>
                  <wp:effectExtent l="0" t="0" r="285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>
                              <w:ins w:id="74" w:author="Admin" w:date="2021-03-05T07:49:00Z">
                                <w:r>
                                  <w:t>Count = 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" o:spid="_x0000_s1031" type="#_x0000_t202" style="position:absolute;margin-left:396pt;margin-top:76.8pt;width:62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" fillcolor="white [3201]" strokeweight=".5pt">
                  <v:textbox>
                    <w:txbxContent>
                      <w:p w:rsidR="00054DB4" w:rsidRDefault="00054DB4">
                        <w:ins w:id="75" w:author="Admin" w:date="2021-03-05T07:49:00Z">
                          <w:r>
                            <w:t>Count = 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1517E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489069" wp14:editId="62D8CEC1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1" name="Up Arrow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48273D4"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1" o:spid="_x0000_s1026" type="#_x0000_t68" style="position:absolute;margin-left:399.75pt;margin-top:2.55pt;width:27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" adj="5474" fillcolor="#5b9bd5 [3204]" strokecolor="#1f4d78 [1604]" strokeweight="1pt"/>
              </w:pict>
            </mc:Fallback>
          </mc:AlternateContent>
        </w:r>
      </w:ins>
    </w:p>
    <w:p w:rsidR="00AA4A80" w:rsidRPr="00AA4A80" w:rsidRDefault="00AA4A80" w:rsidP="00AA4A80">
      <w:pPr>
        <w:rPr>
          <w:ins w:id="76" w:author="Admin" w:date="2021-03-05T07:52:00Z"/>
          <w:rPrChange w:id="77" w:author="Admin" w:date="2021-03-05T07:52:00Z">
            <w:rPr>
              <w:ins w:id="78" w:author="Admin" w:date="2021-03-05T07:52:00Z"/>
            </w:rPr>
          </w:rPrChange>
        </w:rPr>
        <w:pPrChange w:id="79" w:author="Admin" w:date="2021-03-05T07:52:00Z">
          <w:pPr/>
        </w:pPrChange>
      </w:pPr>
    </w:p>
    <w:p w:rsidR="00AA4A80" w:rsidRPr="00AA4A80" w:rsidRDefault="00AA4A80" w:rsidP="00AA4A80">
      <w:pPr>
        <w:rPr>
          <w:ins w:id="80" w:author="Admin" w:date="2021-03-05T07:52:00Z"/>
          <w:rPrChange w:id="81" w:author="Admin" w:date="2021-03-05T07:52:00Z">
            <w:rPr>
              <w:ins w:id="82" w:author="Admin" w:date="2021-03-05T07:52:00Z"/>
            </w:rPr>
          </w:rPrChange>
        </w:rPr>
        <w:pPrChange w:id="83" w:author="Admin" w:date="2021-03-05T07:52:00Z">
          <w:pPr/>
        </w:pPrChange>
      </w:pPr>
    </w:p>
    <w:p w:rsidR="00AA4A80" w:rsidRPr="00AA4A80" w:rsidRDefault="00AA4A80" w:rsidP="00AA4A80">
      <w:pPr>
        <w:rPr>
          <w:ins w:id="84" w:author="Admin" w:date="2021-03-05T07:52:00Z"/>
          <w:rPrChange w:id="85" w:author="Admin" w:date="2021-03-05T07:52:00Z">
            <w:rPr>
              <w:ins w:id="86" w:author="Admin" w:date="2021-03-05T07:52:00Z"/>
            </w:rPr>
          </w:rPrChange>
        </w:rPr>
        <w:pPrChange w:id="87" w:author="Admin" w:date="2021-03-05T07:52:00Z">
          <w:pPr/>
        </w:pPrChange>
      </w:pPr>
    </w:p>
    <w:p w:rsidR="00AA4A80" w:rsidRPr="00AA4A80" w:rsidRDefault="00AA4A80" w:rsidP="00AA4A80">
      <w:pPr>
        <w:rPr>
          <w:ins w:id="88" w:author="Admin" w:date="2021-03-05T07:52:00Z"/>
          <w:rPrChange w:id="89" w:author="Admin" w:date="2021-03-05T07:52:00Z">
            <w:rPr>
              <w:ins w:id="90" w:author="Admin" w:date="2021-03-05T07:52:00Z"/>
            </w:rPr>
          </w:rPrChange>
        </w:rPr>
        <w:pPrChange w:id="91" w:author="Admin" w:date="2021-03-05T07:52:00Z">
          <w:pPr/>
        </w:pPrChange>
      </w:pPr>
    </w:p>
    <w:p w:rsidR="00AA4A80" w:rsidRPr="00AA4A80" w:rsidRDefault="00AA4A80" w:rsidP="00AA4A80">
      <w:pPr>
        <w:rPr>
          <w:ins w:id="92" w:author="Admin" w:date="2021-03-05T07:52:00Z"/>
          <w:rPrChange w:id="93" w:author="Admin" w:date="2021-03-05T07:52:00Z">
            <w:rPr>
              <w:ins w:id="94" w:author="Admin" w:date="2021-03-05T07:52:00Z"/>
            </w:rPr>
          </w:rPrChange>
        </w:rPr>
        <w:pPrChange w:id="95" w:author="Admin" w:date="2021-03-05T07:52:00Z">
          <w:pPr/>
        </w:pPrChange>
      </w:pPr>
    </w:p>
    <w:p w:rsidR="00AA4A80" w:rsidRDefault="00AA4A80" w:rsidP="00AA4A80">
      <w:pPr>
        <w:rPr>
          <w:ins w:id="96" w:author="Admin" w:date="2021-03-05T07:52:00Z"/>
        </w:rPr>
      </w:pPr>
    </w:p>
    <w:p w:rsidR="00624316" w:rsidRDefault="00AA4A80" w:rsidP="00AA4A80">
      <w:pPr>
        <w:rPr>
          <w:ins w:id="97" w:author="Admin" w:date="2021-03-05T07:52:00Z"/>
        </w:rPr>
        <w:pPrChange w:id="98" w:author="Admin" w:date="2021-03-05T07:52:00Z">
          <w:pPr/>
        </w:pPrChange>
      </w:pPr>
      <w:ins w:id="99" w:author="Admin" w:date="2021-03-05T07:52:00Z">
        <w:r>
          <w:t>Thao tác xóa phần tử đầu tiên: k = 0;</w:t>
        </w:r>
      </w:ins>
    </w:p>
    <w:p w:rsidR="00AA4A80" w:rsidRDefault="00AA4A80" w:rsidP="00AA4A80">
      <w:pPr>
        <w:rPr>
          <w:ins w:id="100" w:author="Admin" w:date="2021-03-05T07:52:00Z"/>
        </w:rPr>
      </w:pPr>
    </w:p>
    <w:p w:rsidR="00AA4A80" w:rsidRDefault="00AA4A80" w:rsidP="00AA4A80">
      <w:pPr>
        <w:rPr>
          <w:ins w:id="101" w:author="Admin" w:date="2021-03-05T07:52:00Z"/>
        </w:rPr>
      </w:pPr>
      <w:ins w:id="102" w:author="Admin" w:date="2021-03-05T07:54:00Z">
        <w:r>
          <w:t>Bước 1:</w:t>
        </w:r>
      </w:ins>
    </w:p>
    <w:p w:rsidR="00AA4A80" w:rsidRDefault="00AA4A80" w:rsidP="00AA4A80">
      <w:pPr>
        <w:rPr>
          <w:ins w:id="103" w:author="Admin" w:date="2021-03-05T07:52:00Z"/>
        </w:rPr>
      </w:pPr>
      <w:ins w:id="104" w:author="Admin" w:date="2021-03-05T07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4C5F2D40" wp14:editId="7A57CBCF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5F2D40" id="Text Box 8" o:spid="_x0000_s1032" type="#_x0000_t202" style="position:absolute;margin-left:220.5pt;margin-top:.75pt;width:17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xETwIAAKc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1532C30E" wp14:editId="5771B77E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32C30E" id="Text Box 9" o:spid="_x0000_s1033" type="#_x0000_t202" style="position:absolute;margin-left:423pt;margin-top:.75pt;width:17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kJTwIAAKc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0993A95" wp14:editId="51694FDA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993A95" id="Text Box 10" o:spid="_x0000_s1034" type="#_x0000_t202" style="position:absolute;margin-left:333pt;margin-top:.75pt;width:17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zyTwIAAKk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50294359" wp14:editId="5A098F69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0294359" id="Text Box 11" o:spid="_x0000_s1035" type="#_x0000_t202" style="position:absolute;margin-left:131.25pt;margin-top:.75pt;width:1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BCFA66E" wp14:editId="2830AA65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CFA66E" id="Text Box 12" o:spid="_x0000_s1036" type="#_x0000_t202" style="position:absolute;margin-left:20.25pt;margin-top:.75pt;width:17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AA4A80" w:rsidTr="00AA4A80">
        <w:trPr>
          <w:trHeight w:val="2180"/>
          <w:ins w:id="105" w:author="Admin" w:date="2021-03-05T07:52:00Z"/>
        </w:trPr>
        <w:tc>
          <w:tcPr>
            <w:tcW w:w="1904" w:type="dxa"/>
          </w:tcPr>
          <w:p w:rsidR="00AA4A80" w:rsidRDefault="00AA4A80" w:rsidP="00AA4A80">
            <w:pPr>
              <w:rPr>
                <w:ins w:id="106" w:author="Admin" w:date="2021-03-05T07:54:00Z"/>
              </w:rPr>
            </w:pPr>
            <w:ins w:id="107" w:author="Admin" w:date="2021-03-05T07:54:00Z">
              <w:r>
                <w:t>1002</w:t>
              </w:r>
            </w:ins>
          </w:p>
          <w:p w:rsidR="00AA4A80" w:rsidRDefault="00AA4A80" w:rsidP="00AA4A80">
            <w:pPr>
              <w:rPr>
                <w:ins w:id="108" w:author="Admin" w:date="2021-03-05T07:54:00Z"/>
              </w:rPr>
            </w:pPr>
            <w:ins w:id="109" w:author="Admin" w:date="2021-03-05T07:54:00Z">
              <w:r>
                <w:t>Nguyen Thi</w:t>
              </w:r>
            </w:ins>
          </w:p>
          <w:p w:rsidR="00AA4A80" w:rsidRDefault="00AA4A80" w:rsidP="00AA4A80">
            <w:pPr>
              <w:rPr>
                <w:ins w:id="110" w:author="Admin" w:date="2021-03-05T07:54:00Z"/>
              </w:rPr>
            </w:pPr>
            <w:ins w:id="111" w:author="Admin" w:date="2021-03-05T07:54:00Z">
              <w:r>
                <w:t>Bich</w:t>
              </w:r>
            </w:ins>
          </w:p>
          <w:p w:rsidR="00AA4A80" w:rsidRDefault="00AA4A80" w:rsidP="00AA4A80">
            <w:pPr>
              <w:rPr>
                <w:ins w:id="112" w:author="Admin" w:date="2021-03-05T07:54:00Z"/>
              </w:rPr>
            </w:pPr>
            <w:ins w:id="113" w:author="Admin" w:date="2021-03-05T07:54:00Z">
              <w:r>
                <w:t>Nu</w:t>
              </w:r>
            </w:ins>
          </w:p>
          <w:p w:rsidR="00AA4A80" w:rsidRDefault="00AA4A80" w:rsidP="00AA4A80">
            <w:pPr>
              <w:rPr>
                <w:ins w:id="114" w:author="Admin" w:date="2021-03-05T07:54:00Z"/>
              </w:rPr>
            </w:pPr>
            <w:ins w:id="115" w:author="Admin" w:date="2021-03-05T07:54:00Z">
              <w:r>
                <w:t>1998</w:t>
              </w:r>
            </w:ins>
          </w:p>
          <w:p w:rsidR="00AA4A80" w:rsidRPr="00AA4A80" w:rsidRDefault="00AA4A80" w:rsidP="00AA4A80">
            <w:pPr>
              <w:rPr>
                <w:ins w:id="116" w:author="Admin" w:date="2021-03-05T07:54:00Z"/>
                <w:color w:val="A8D08D" w:themeColor="accent6" w:themeTint="99"/>
                <w:rPrChange w:id="117" w:author="Admin" w:date="2021-03-05T07:53:00Z">
                  <w:rPr>
                    <w:ins w:id="118" w:author="Admin" w:date="2021-03-05T07:54:00Z"/>
                    <w:color w:val="A8D08D" w:themeColor="accent6" w:themeTint="99"/>
                  </w:rPr>
                </w:rPrChange>
              </w:rPr>
            </w:pPr>
            <w:ins w:id="119" w:author="Admin" w:date="2021-03-05T07:54:00Z">
              <w:r>
                <w:t>7.2</w:t>
              </w:r>
            </w:ins>
          </w:p>
        </w:tc>
        <w:tc>
          <w:tcPr>
            <w:tcW w:w="1904" w:type="dxa"/>
          </w:tcPr>
          <w:p w:rsidR="00AA4A80" w:rsidRPr="00AA4A80" w:rsidRDefault="00AA4A80" w:rsidP="00AA4A80">
            <w:pPr>
              <w:rPr>
                <w:ins w:id="120" w:author="Admin" w:date="2021-03-05T07:52:00Z"/>
                <w:color w:val="A8D08D" w:themeColor="accent6" w:themeTint="99"/>
                <w:rPrChange w:id="121" w:author="Admin" w:date="2021-03-05T07:53:00Z">
                  <w:rPr>
                    <w:ins w:id="122" w:author="Admin" w:date="2021-03-05T07:52:00Z"/>
                  </w:rPr>
                </w:rPrChange>
              </w:rPr>
            </w:pPr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123" w:author="Admin" w:date="2021-03-05T07:52:00Z"/>
              </w:rPr>
            </w:pPr>
            <w:ins w:id="124" w:author="Admin" w:date="2021-03-05T07:52:00Z">
              <w:r>
                <w:t>1003</w:t>
              </w:r>
            </w:ins>
          </w:p>
          <w:p w:rsidR="00AA4A80" w:rsidRDefault="00AA4A80" w:rsidP="00AA4A80">
            <w:pPr>
              <w:rPr>
                <w:ins w:id="125" w:author="Admin" w:date="2021-03-05T07:52:00Z"/>
              </w:rPr>
            </w:pPr>
            <w:ins w:id="126" w:author="Admin" w:date="2021-03-05T07:52:00Z">
              <w:r>
                <w:t>Nguyen Van</w:t>
              </w:r>
            </w:ins>
          </w:p>
          <w:p w:rsidR="00AA4A80" w:rsidRDefault="00AA4A80" w:rsidP="00AA4A80">
            <w:pPr>
              <w:rPr>
                <w:ins w:id="127" w:author="Admin" w:date="2021-03-05T07:52:00Z"/>
              </w:rPr>
            </w:pPr>
            <w:ins w:id="128" w:author="Admin" w:date="2021-03-05T07:52:00Z">
              <w:r>
                <w:t>Giang</w:t>
              </w:r>
            </w:ins>
          </w:p>
          <w:p w:rsidR="00AA4A80" w:rsidRDefault="00AA4A80" w:rsidP="00AA4A80">
            <w:pPr>
              <w:rPr>
                <w:ins w:id="129" w:author="Admin" w:date="2021-03-05T07:52:00Z"/>
              </w:rPr>
            </w:pPr>
            <w:ins w:id="130" w:author="Admin" w:date="2021-03-05T07:52:00Z">
              <w:r>
                <w:t>Nam</w:t>
              </w:r>
            </w:ins>
          </w:p>
          <w:p w:rsidR="00AA4A80" w:rsidRDefault="00AA4A80" w:rsidP="00AA4A80">
            <w:pPr>
              <w:rPr>
                <w:ins w:id="131" w:author="Admin" w:date="2021-03-05T07:52:00Z"/>
              </w:rPr>
            </w:pPr>
            <w:ins w:id="132" w:author="Admin" w:date="2021-03-05T07:52:00Z">
              <w:r>
                <w:t>1996</w:t>
              </w:r>
            </w:ins>
          </w:p>
          <w:p w:rsidR="00AA4A80" w:rsidRDefault="00AA4A80" w:rsidP="00AA4A80">
            <w:pPr>
              <w:rPr>
                <w:ins w:id="133" w:author="Admin" w:date="2021-03-05T07:52:00Z"/>
              </w:rPr>
            </w:pPr>
            <w:ins w:id="134" w:author="Admin" w:date="2021-03-05T07:52:00Z">
              <w:r>
                <w:t>6.4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135" w:author="Admin" w:date="2021-03-05T07:52:00Z"/>
              </w:rPr>
            </w:pPr>
            <w:ins w:id="136" w:author="Admin" w:date="2021-03-05T07:52:00Z">
              <w:r>
                <w:t>1004</w:t>
              </w:r>
            </w:ins>
          </w:p>
          <w:p w:rsidR="00AA4A80" w:rsidRDefault="00AA4A80" w:rsidP="00AA4A80">
            <w:pPr>
              <w:rPr>
                <w:ins w:id="137" w:author="Admin" w:date="2021-03-05T07:52:00Z"/>
              </w:rPr>
            </w:pPr>
            <w:ins w:id="138" w:author="Admin" w:date="2021-03-05T07:52:00Z">
              <w:r>
                <w:t>Bui Thi</w:t>
              </w:r>
            </w:ins>
          </w:p>
          <w:p w:rsidR="00AA4A80" w:rsidRDefault="00AA4A80" w:rsidP="00AA4A80">
            <w:pPr>
              <w:rPr>
                <w:ins w:id="139" w:author="Admin" w:date="2021-03-05T07:52:00Z"/>
              </w:rPr>
            </w:pPr>
            <w:ins w:id="140" w:author="Admin" w:date="2021-03-05T07:52:00Z">
              <w:r>
                <w:t>Hong</w:t>
              </w:r>
            </w:ins>
          </w:p>
          <w:p w:rsidR="00AA4A80" w:rsidRDefault="00AA4A80" w:rsidP="00AA4A80">
            <w:pPr>
              <w:rPr>
                <w:ins w:id="141" w:author="Admin" w:date="2021-03-05T07:52:00Z"/>
              </w:rPr>
            </w:pPr>
            <w:ins w:id="142" w:author="Admin" w:date="2021-03-05T07:52:00Z">
              <w:r>
                <w:t>Nu</w:t>
              </w:r>
            </w:ins>
          </w:p>
          <w:p w:rsidR="00AA4A80" w:rsidRDefault="00AA4A80" w:rsidP="00AA4A80">
            <w:pPr>
              <w:rPr>
                <w:ins w:id="143" w:author="Admin" w:date="2021-03-05T07:52:00Z"/>
              </w:rPr>
            </w:pPr>
            <w:ins w:id="144" w:author="Admin" w:date="2021-03-05T07:52:00Z">
              <w:r>
                <w:t>1998</w:t>
              </w:r>
            </w:ins>
          </w:p>
          <w:p w:rsidR="00AA4A80" w:rsidRDefault="00AA4A80" w:rsidP="00AA4A80">
            <w:pPr>
              <w:rPr>
                <w:ins w:id="145" w:author="Admin" w:date="2021-03-05T07:52:00Z"/>
              </w:rPr>
            </w:pPr>
            <w:ins w:id="146" w:author="Admin" w:date="2021-03-05T07:52:00Z">
              <w:r>
                <w:t>8.6</w:t>
              </w:r>
            </w:ins>
          </w:p>
        </w:tc>
        <w:tc>
          <w:tcPr>
            <w:tcW w:w="1906" w:type="dxa"/>
          </w:tcPr>
          <w:p w:rsidR="00AA4A80" w:rsidRDefault="00AA4A80" w:rsidP="00AA4A80">
            <w:pPr>
              <w:rPr>
                <w:ins w:id="147" w:author="Admin" w:date="2021-03-05T07:52:00Z"/>
              </w:rPr>
            </w:pPr>
            <w:ins w:id="148" w:author="Admin" w:date="2021-03-05T07:52:00Z">
              <w:r>
                <w:t>1005</w:t>
              </w:r>
            </w:ins>
          </w:p>
          <w:p w:rsidR="00AA4A80" w:rsidRDefault="00AA4A80" w:rsidP="00AA4A80">
            <w:pPr>
              <w:rPr>
                <w:ins w:id="149" w:author="Admin" w:date="2021-03-05T07:52:00Z"/>
              </w:rPr>
            </w:pPr>
            <w:ins w:id="150" w:author="Admin" w:date="2021-03-05T07:52:00Z">
              <w:r>
                <w:t>Duong Van</w:t>
              </w:r>
            </w:ins>
          </w:p>
          <w:p w:rsidR="00AA4A80" w:rsidRDefault="00AA4A80" w:rsidP="00AA4A80">
            <w:pPr>
              <w:rPr>
                <w:ins w:id="151" w:author="Admin" w:date="2021-03-05T07:52:00Z"/>
              </w:rPr>
            </w:pPr>
            <w:ins w:id="152" w:author="Admin" w:date="2021-03-05T07:52:00Z">
              <w:r>
                <w:t>Hung</w:t>
              </w:r>
            </w:ins>
          </w:p>
          <w:p w:rsidR="00AA4A80" w:rsidRDefault="00AA4A80" w:rsidP="00AA4A80">
            <w:pPr>
              <w:rPr>
                <w:ins w:id="153" w:author="Admin" w:date="2021-03-05T07:52:00Z"/>
              </w:rPr>
            </w:pPr>
            <w:ins w:id="154" w:author="Admin" w:date="2021-03-05T07:52:00Z">
              <w:r>
                <w:t>Nam</w:t>
              </w:r>
            </w:ins>
          </w:p>
          <w:p w:rsidR="00AA4A80" w:rsidRDefault="00AA4A80" w:rsidP="00AA4A80">
            <w:pPr>
              <w:rPr>
                <w:ins w:id="155" w:author="Admin" w:date="2021-03-05T07:52:00Z"/>
              </w:rPr>
            </w:pPr>
            <w:ins w:id="156" w:author="Admin" w:date="2021-03-05T07:52:00Z">
              <w:r>
                <w:t>1997</w:t>
              </w:r>
            </w:ins>
          </w:p>
          <w:p w:rsidR="00AA4A80" w:rsidRDefault="00AA4A80" w:rsidP="00AA4A80">
            <w:pPr>
              <w:rPr>
                <w:ins w:id="157" w:author="Admin" w:date="2021-03-05T07:52:00Z"/>
              </w:rPr>
            </w:pPr>
            <w:ins w:id="158" w:author="Admin" w:date="2021-03-05T07:52:00Z">
              <w:r>
                <w:t>6.8</w:t>
              </w:r>
            </w:ins>
          </w:p>
        </w:tc>
      </w:tr>
    </w:tbl>
    <w:p w:rsidR="00AA4A80" w:rsidRDefault="00AA4A80" w:rsidP="00AA4A80">
      <w:pPr>
        <w:rPr>
          <w:ins w:id="159" w:author="Admin" w:date="2021-03-05T07:52:00Z"/>
        </w:rPr>
      </w:pPr>
      <w:ins w:id="160" w:author="Admin" w:date="2021-03-05T07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6E05B5C3" wp14:editId="6C1AE83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975360</wp:posOffset>
                  </wp:positionV>
                  <wp:extent cx="790575" cy="371475"/>
                  <wp:effectExtent l="0" t="0" r="28575" b="28575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E05B5C3" id="Text Box 13" o:spid="_x0000_s1037" type="#_x0000_t202" style="position:absolute;margin-left:396pt;margin-top:76.8pt;width:62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F4B2885" wp14:editId="615E6C7A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14" name="Up Arrow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843378D" id="Up Arrow 14" o:spid="_x0000_s1026" type="#_x0000_t68" style="position:absolute;margin-left:399.75pt;margin-top:2.55pt;width:27.75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" adj="5474" fillcolor="#5b9bd5 [3204]" strokecolor="#1f4d78 [1604]" strokeweight="1pt"/>
              </w:pict>
            </mc:Fallback>
          </mc:AlternateContent>
        </w:r>
      </w:ins>
    </w:p>
    <w:p w:rsidR="00AA4A80" w:rsidRPr="00484239" w:rsidRDefault="00AA4A80" w:rsidP="00AA4A80">
      <w:pPr>
        <w:rPr>
          <w:ins w:id="161" w:author="Admin" w:date="2021-03-05T07:52:00Z"/>
        </w:rPr>
      </w:pPr>
    </w:p>
    <w:p w:rsidR="00AA4A80" w:rsidRPr="00484239" w:rsidRDefault="00AA4A80" w:rsidP="00AA4A80">
      <w:pPr>
        <w:rPr>
          <w:ins w:id="162" w:author="Admin" w:date="2021-03-05T07:52:00Z"/>
        </w:rPr>
      </w:pPr>
    </w:p>
    <w:p w:rsidR="00AA4A80" w:rsidRPr="00484239" w:rsidRDefault="00AA4A80" w:rsidP="00AA4A80">
      <w:pPr>
        <w:rPr>
          <w:ins w:id="163" w:author="Admin" w:date="2021-03-05T07:52:00Z"/>
        </w:rPr>
      </w:pPr>
    </w:p>
    <w:p w:rsidR="00AA4A80" w:rsidRDefault="00AA4A80" w:rsidP="00AA4A80">
      <w:pPr>
        <w:rPr>
          <w:ins w:id="164" w:author="Admin" w:date="2021-03-05T07:54:00Z"/>
        </w:rPr>
        <w:pPrChange w:id="165" w:author="Admin" w:date="2021-03-05T07:52:00Z">
          <w:pPr/>
        </w:pPrChange>
      </w:pPr>
    </w:p>
    <w:p w:rsidR="00AA4A80" w:rsidRDefault="00AA4A80" w:rsidP="00AA4A80">
      <w:pPr>
        <w:rPr>
          <w:ins w:id="166" w:author="Admin" w:date="2021-03-05T07:55:00Z"/>
        </w:rPr>
      </w:pPr>
    </w:p>
    <w:p w:rsidR="00AA4A80" w:rsidRDefault="00AA4A80" w:rsidP="00AA4A80">
      <w:pPr>
        <w:rPr>
          <w:ins w:id="167" w:author="Admin" w:date="2021-03-05T07:55:00Z"/>
        </w:rPr>
      </w:pPr>
      <w:ins w:id="168" w:author="Admin" w:date="2021-03-05T07:55:00Z">
        <w:r>
          <w:t>Bước 2:</w:t>
        </w:r>
      </w:ins>
    </w:p>
    <w:p w:rsidR="00AA4A80" w:rsidRDefault="00AA4A80" w:rsidP="00AA4A80">
      <w:pPr>
        <w:rPr>
          <w:ins w:id="169" w:author="Admin" w:date="2021-03-05T07:55:00Z"/>
        </w:rPr>
      </w:pPr>
      <w:ins w:id="170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F256C84" wp14:editId="49C0CB96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F256C84" id="Text Box 15" o:spid="_x0000_s1038" type="#_x0000_t202" style="position:absolute;margin-left:220.5pt;margin-top:.75pt;width:17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044F05D9" wp14:editId="66A00CD4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4F05D9" id="Text Box 16" o:spid="_x0000_s1039" type="#_x0000_t202" style="position:absolute;margin-left:423pt;margin-top:.75pt;width:17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519074B" wp14:editId="4C399FC3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7" name="Text Box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519074B" id="Text Box 17" o:spid="_x0000_s1040" type="#_x0000_t202" style="position:absolute;margin-left:333pt;margin-top:.75pt;width:17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QOTwIAAKoEAAAOAAAAZHJzL2Uyb0RvYy54bWysVMFuGjEQvVfqP1i+NwtbC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59B2DBAC" wp14:editId="3DA23B8A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8" name="Text Box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B2DBAC" id="Text Box 18" o:spid="_x0000_s1041" type="#_x0000_t202" style="position:absolute;margin-left:131.25pt;margin-top:.75pt;width:17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13D2DFBF" wp14:editId="1BDE683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19" name="Text Box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3D2DFBF" id="Text Box 19" o:spid="_x0000_s1042" type="#_x0000_t202" style="position:absolute;margin-left:20.25pt;margin-top:.75pt;width:17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AA4A80" w:rsidTr="00054DB4">
        <w:trPr>
          <w:trHeight w:val="2180"/>
          <w:ins w:id="171" w:author="Admin" w:date="2021-03-05T07:55:00Z"/>
        </w:trPr>
        <w:tc>
          <w:tcPr>
            <w:tcW w:w="1904" w:type="dxa"/>
          </w:tcPr>
          <w:p w:rsidR="00AA4A80" w:rsidRDefault="00AA4A80" w:rsidP="00054DB4">
            <w:pPr>
              <w:rPr>
                <w:ins w:id="172" w:author="Admin" w:date="2021-03-05T07:55:00Z"/>
              </w:rPr>
            </w:pPr>
            <w:ins w:id="173" w:author="Admin" w:date="2021-03-05T07:55:00Z">
              <w:r>
                <w:t>1002</w:t>
              </w:r>
            </w:ins>
          </w:p>
          <w:p w:rsidR="00AA4A80" w:rsidRDefault="00AA4A80" w:rsidP="00054DB4">
            <w:pPr>
              <w:rPr>
                <w:ins w:id="174" w:author="Admin" w:date="2021-03-05T07:55:00Z"/>
              </w:rPr>
            </w:pPr>
            <w:ins w:id="175" w:author="Admin" w:date="2021-03-05T07:55:00Z">
              <w:r>
                <w:t>Nguyen Thi</w:t>
              </w:r>
            </w:ins>
          </w:p>
          <w:p w:rsidR="00AA4A80" w:rsidRDefault="00AA4A80" w:rsidP="00054DB4">
            <w:pPr>
              <w:rPr>
                <w:ins w:id="176" w:author="Admin" w:date="2021-03-05T07:55:00Z"/>
              </w:rPr>
            </w:pPr>
            <w:ins w:id="177" w:author="Admin" w:date="2021-03-05T07:55:00Z">
              <w:r>
                <w:t>Bich</w:t>
              </w:r>
            </w:ins>
          </w:p>
          <w:p w:rsidR="00AA4A80" w:rsidRDefault="00AA4A80" w:rsidP="00054DB4">
            <w:pPr>
              <w:rPr>
                <w:ins w:id="178" w:author="Admin" w:date="2021-03-05T07:55:00Z"/>
              </w:rPr>
            </w:pPr>
            <w:ins w:id="179" w:author="Admin" w:date="2021-03-05T07:55:00Z">
              <w:r>
                <w:t>Nu</w:t>
              </w:r>
            </w:ins>
          </w:p>
          <w:p w:rsidR="00AA4A80" w:rsidRDefault="00AA4A80" w:rsidP="00054DB4">
            <w:pPr>
              <w:rPr>
                <w:ins w:id="180" w:author="Admin" w:date="2021-03-05T07:55:00Z"/>
              </w:rPr>
            </w:pPr>
            <w:ins w:id="181" w:author="Admin" w:date="2021-03-05T07:55:00Z">
              <w:r>
                <w:t>1998</w:t>
              </w:r>
            </w:ins>
          </w:p>
          <w:p w:rsidR="00AA4A80" w:rsidRPr="00484239" w:rsidRDefault="00AA4A80" w:rsidP="00054DB4">
            <w:pPr>
              <w:rPr>
                <w:ins w:id="182" w:author="Admin" w:date="2021-03-05T07:55:00Z"/>
                <w:color w:val="A8D08D" w:themeColor="accent6" w:themeTint="99"/>
              </w:rPr>
            </w:pPr>
            <w:ins w:id="183" w:author="Admin" w:date="2021-03-05T07:55:00Z">
              <w:r>
                <w:t>7.2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184" w:author="Admin" w:date="2021-03-05T07:55:00Z"/>
              </w:rPr>
            </w:pPr>
            <w:ins w:id="185" w:author="Admin" w:date="2021-03-05T07:55:00Z">
              <w:r>
                <w:t>1003</w:t>
              </w:r>
            </w:ins>
          </w:p>
          <w:p w:rsidR="00AA4A80" w:rsidRDefault="00AA4A80" w:rsidP="00AA4A80">
            <w:pPr>
              <w:rPr>
                <w:ins w:id="186" w:author="Admin" w:date="2021-03-05T07:55:00Z"/>
              </w:rPr>
            </w:pPr>
            <w:ins w:id="187" w:author="Admin" w:date="2021-03-05T07:55:00Z">
              <w:r>
                <w:t>Nguyen Van</w:t>
              </w:r>
            </w:ins>
          </w:p>
          <w:p w:rsidR="00AA4A80" w:rsidRDefault="00AA4A80" w:rsidP="00AA4A80">
            <w:pPr>
              <w:rPr>
                <w:ins w:id="188" w:author="Admin" w:date="2021-03-05T07:55:00Z"/>
              </w:rPr>
            </w:pPr>
            <w:ins w:id="189" w:author="Admin" w:date="2021-03-05T07:55:00Z">
              <w:r>
                <w:t>Giang</w:t>
              </w:r>
            </w:ins>
          </w:p>
          <w:p w:rsidR="00AA4A80" w:rsidRDefault="00AA4A80" w:rsidP="00AA4A80">
            <w:pPr>
              <w:rPr>
                <w:ins w:id="190" w:author="Admin" w:date="2021-03-05T07:55:00Z"/>
              </w:rPr>
            </w:pPr>
            <w:ins w:id="191" w:author="Admin" w:date="2021-03-05T07:55:00Z">
              <w:r>
                <w:t>Nam</w:t>
              </w:r>
            </w:ins>
          </w:p>
          <w:p w:rsidR="00AA4A80" w:rsidRDefault="00AA4A80" w:rsidP="00AA4A80">
            <w:pPr>
              <w:rPr>
                <w:ins w:id="192" w:author="Admin" w:date="2021-03-05T07:55:00Z"/>
              </w:rPr>
            </w:pPr>
            <w:ins w:id="193" w:author="Admin" w:date="2021-03-05T07:55:00Z">
              <w:r>
                <w:t>1996</w:t>
              </w:r>
            </w:ins>
          </w:p>
          <w:p w:rsidR="00AA4A80" w:rsidRPr="00484239" w:rsidRDefault="00AA4A80" w:rsidP="00AA4A80">
            <w:pPr>
              <w:rPr>
                <w:ins w:id="194" w:author="Admin" w:date="2021-03-05T07:55:00Z"/>
                <w:color w:val="A8D08D" w:themeColor="accent6" w:themeTint="99"/>
              </w:rPr>
            </w:pPr>
            <w:ins w:id="195" w:author="Admin" w:date="2021-03-05T07:55:00Z">
              <w:r>
                <w:t>6.4</w:t>
              </w:r>
            </w:ins>
          </w:p>
        </w:tc>
        <w:tc>
          <w:tcPr>
            <w:tcW w:w="1904" w:type="dxa"/>
          </w:tcPr>
          <w:p w:rsidR="00AA4A80" w:rsidRDefault="00AA4A80" w:rsidP="00054DB4">
            <w:pPr>
              <w:rPr>
                <w:ins w:id="196" w:author="Admin" w:date="2021-03-05T07:55:00Z"/>
              </w:rPr>
            </w:pPr>
          </w:p>
        </w:tc>
        <w:tc>
          <w:tcPr>
            <w:tcW w:w="1904" w:type="dxa"/>
          </w:tcPr>
          <w:p w:rsidR="00AA4A80" w:rsidRDefault="00AA4A80" w:rsidP="00054DB4">
            <w:pPr>
              <w:rPr>
                <w:ins w:id="197" w:author="Admin" w:date="2021-03-05T07:55:00Z"/>
              </w:rPr>
            </w:pPr>
            <w:ins w:id="198" w:author="Admin" w:date="2021-03-05T07:55:00Z">
              <w:r>
                <w:t>1004</w:t>
              </w:r>
            </w:ins>
          </w:p>
          <w:p w:rsidR="00AA4A80" w:rsidRDefault="00AA4A80" w:rsidP="00054DB4">
            <w:pPr>
              <w:rPr>
                <w:ins w:id="199" w:author="Admin" w:date="2021-03-05T07:55:00Z"/>
              </w:rPr>
            </w:pPr>
            <w:ins w:id="200" w:author="Admin" w:date="2021-03-05T07:55:00Z">
              <w:r>
                <w:t>Bui Thi</w:t>
              </w:r>
            </w:ins>
          </w:p>
          <w:p w:rsidR="00AA4A80" w:rsidRDefault="00AA4A80" w:rsidP="00054DB4">
            <w:pPr>
              <w:rPr>
                <w:ins w:id="201" w:author="Admin" w:date="2021-03-05T07:55:00Z"/>
              </w:rPr>
            </w:pPr>
            <w:ins w:id="202" w:author="Admin" w:date="2021-03-05T07:55:00Z">
              <w:r>
                <w:t>Hong</w:t>
              </w:r>
            </w:ins>
          </w:p>
          <w:p w:rsidR="00AA4A80" w:rsidRDefault="00AA4A80" w:rsidP="00054DB4">
            <w:pPr>
              <w:rPr>
                <w:ins w:id="203" w:author="Admin" w:date="2021-03-05T07:55:00Z"/>
              </w:rPr>
            </w:pPr>
            <w:ins w:id="204" w:author="Admin" w:date="2021-03-05T07:55:00Z">
              <w:r>
                <w:t>Nu</w:t>
              </w:r>
            </w:ins>
          </w:p>
          <w:p w:rsidR="00AA4A80" w:rsidRDefault="00AA4A80" w:rsidP="00054DB4">
            <w:pPr>
              <w:rPr>
                <w:ins w:id="205" w:author="Admin" w:date="2021-03-05T07:55:00Z"/>
              </w:rPr>
            </w:pPr>
            <w:ins w:id="206" w:author="Admin" w:date="2021-03-05T07:55:00Z">
              <w:r>
                <w:t>1998</w:t>
              </w:r>
            </w:ins>
          </w:p>
          <w:p w:rsidR="00AA4A80" w:rsidRDefault="00AA4A80" w:rsidP="00054DB4">
            <w:pPr>
              <w:rPr>
                <w:ins w:id="207" w:author="Admin" w:date="2021-03-05T07:55:00Z"/>
              </w:rPr>
            </w:pPr>
            <w:ins w:id="208" w:author="Admin" w:date="2021-03-05T07:55:00Z">
              <w:r>
                <w:t>8.6</w:t>
              </w:r>
            </w:ins>
          </w:p>
        </w:tc>
        <w:tc>
          <w:tcPr>
            <w:tcW w:w="1906" w:type="dxa"/>
          </w:tcPr>
          <w:p w:rsidR="00AA4A80" w:rsidRDefault="00AA4A80" w:rsidP="00054DB4">
            <w:pPr>
              <w:rPr>
                <w:ins w:id="209" w:author="Admin" w:date="2021-03-05T07:55:00Z"/>
              </w:rPr>
            </w:pPr>
            <w:ins w:id="210" w:author="Admin" w:date="2021-03-05T07:55:00Z">
              <w:r>
                <w:t>1005</w:t>
              </w:r>
            </w:ins>
          </w:p>
          <w:p w:rsidR="00AA4A80" w:rsidRDefault="00AA4A80" w:rsidP="00054DB4">
            <w:pPr>
              <w:rPr>
                <w:ins w:id="211" w:author="Admin" w:date="2021-03-05T07:55:00Z"/>
              </w:rPr>
            </w:pPr>
            <w:ins w:id="212" w:author="Admin" w:date="2021-03-05T07:55:00Z">
              <w:r>
                <w:t>Duong Van</w:t>
              </w:r>
            </w:ins>
          </w:p>
          <w:p w:rsidR="00AA4A80" w:rsidRDefault="00AA4A80" w:rsidP="00054DB4">
            <w:pPr>
              <w:rPr>
                <w:ins w:id="213" w:author="Admin" w:date="2021-03-05T07:55:00Z"/>
              </w:rPr>
            </w:pPr>
            <w:ins w:id="214" w:author="Admin" w:date="2021-03-05T07:55:00Z">
              <w:r>
                <w:t>Hung</w:t>
              </w:r>
            </w:ins>
          </w:p>
          <w:p w:rsidR="00AA4A80" w:rsidRDefault="00AA4A80" w:rsidP="00054DB4">
            <w:pPr>
              <w:rPr>
                <w:ins w:id="215" w:author="Admin" w:date="2021-03-05T07:55:00Z"/>
              </w:rPr>
            </w:pPr>
            <w:ins w:id="216" w:author="Admin" w:date="2021-03-05T07:55:00Z">
              <w:r>
                <w:t>Nam</w:t>
              </w:r>
            </w:ins>
          </w:p>
          <w:p w:rsidR="00AA4A80" w:rsidRDefault="00AA4A80" w:rsidP="00054DB4">
            <w:pPr>
              <w:rPr>
                <w:ins w:id="217" w:author="Admin" w:date="2021-03-05T07:55:00Z"/>
              </w:rPr>
            </w:pPr>
            <w:ins w:id="218" w:author="Admin" w:date="2021-03-05T07:55:00Z">
              <w:r>
                <w:t>1997</w:t>
              </w:r>
            </w:ins>
          </w:p>
          <w:p w:rsidR="00AA4A80" w:rsidRDefault="00AA4A80" w:rsidP="00054DB4">
            <w:pPr>
              <w:rPr>
                <w:ins w:id="219" w:author="Admin" w:date="2021-03-05T07:55:00Z"/>
              </w:rPr>
            </w:pPr>
            <w:ins w:id="220" w:author="Admin" w:date="2021-03-05T07:55:00Z">
              <w:r>
                <w:t>6.8</w:t>
              </w:r>
            </w:ins>
          </w:p>
        </w:tc>
      </w:tr>
    </w:tbl>
    <w:p w:rsidR="00AA4A80" w:rsidRDefault="00AA4A80" w:rsidP="00AA4A80">
      <w:pPr>
        <w:rPr>
          <w:ins w:id="221" w:author="Admin" w:date="2021-03-05T07:55:00Z"/>
        </w:rPr>
      </w:pPr>
      <w:ins w:id="222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3E511146" wp14:editId="4710779B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975360</wp:posOffset>
                  </wp:positionV>
                  <wp:extent cx="790575" cy="371475"/>
                  <wp:effectExtent l="0" t="0" r="28575" b="28575"/>
                  <wp:wrapNone/>
                  <wp:docPr id="20" name="Text 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511146" id="Text Box 20" o:spid="_x0000_s1043" type="#_x0000_t202" style="position:absolute;margin-left:396pt;margin-top:76.8pt;width:62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" fillcolor="white [3201]" strokeweight=".5pt">
                  <v:textbox>
                    <w:txbxContent>
                      <w:p w:rsidR="00054DB4" w:rsidRDefault="00054DB4" w:rsidP="00AA4A80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5DC95298" wp14:editId="0F727088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21" name="Up Arrow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885B56A" id="Up Arrow 21" o:spid="_x0000_s1026" type="#_x0000_t68" style="position:absolute;margin-left:399.75pt;margin-top:2.55pt;width:27.7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" adj="5474" fillcolor="#5b9bd5 [3204]" strokecolor="#1f4d78 [1604]" strokeweight="1pt"/>
              </w:pict>
            </mc:Fallback>
          </mc:AlternateContent>
        </w:r>
      </w:ins>
    </w:p>
    <w:p w:rsidR="00AA4A80" w:rsidRPr="00484239" w:rsidRDefault="00AA4A80" w:rsidP="00AA4A80">
      <w:pPr>
        <w:rPr>
          <w:ins w:id="223" w:author="Admin" w:date="2021-03-05T07:55:00Z"/>
        </w:rPr>
      </w:pPr>
    </w:p>
    <w:p w:rsidR="00AA4A80" w:rsidRPr="00484239" w:rsidRDefault="00AA4A80" w:rsidP="00AA4A80">
      <w:pPr>
        <w:rPr>
          <w:ins w:id="224" w:author="Admin" w:date="2021-03-05T07:55:00Z"/>
        </w:rPr>
      </w:pPr>
    </w:p>
    <w:p w:rsidR="00AA4A80" w:rsidRPr="00484239" w:rsidRDefault="00AA4A80" w:rsidP="00AA4A80">
      <w:pPr>
        <w:rPr>
          <w:ins w:id="225" w:author="Admin" w:date="2021-03-05T07:55:00Z"/>
        </w:rPr>
      </w:pPr>
    </w:p>
    <w:p w:rsidR="00AA4A80" w:rsidRDefault="00AA4A80" w:rsidP="00AA4A80">
      <w:pPr>
        <w:rPr>
          <w:ins w:id="226" w:author="Admin" w:date="2021-03-05T07:55:00Z"/>
        </w:rPr>
      </w:pPr>
    </w:p>
    <w:p w:rsidR="00AA4A80" w:rsidRDefault="00AA4A80" w:rsidP="00AA4A80">
      <w:pPr>
        <w:rPr>
          <w:ins w:id="227" w:author="Admin" w:date="2021-03-05T07:55:00Z"/>
        </w:rPr>
      </w:pPr>
    </w:p>
    <w:p w:rsidR="00AA4A80" w:rsidRDefault="00AA4A80" w:rsidP="00AA4A80">
      <w:pPr>
        <w:rPr>
          <w:ins w:id="228" w:author="Admin" w:date="2021-03-05T07:55:00Z"/>
        </w:rPr>
      </w:pPr>
      <w:ins w:id="229" w:author="Admin" w:date="2021-03-05T07:55:00Z">
        <w:r>
          <w:t>Bước 3:</w:t>
        </w:r>
      </w:ins>
    </w:p>
    <w:p w:rsidR="00AA4A80" w:rsidRDefault="00AA4A80" w:rsidP="00AA4A80">
      <w:pPr>
        <w:rPr>
          <w:ins w:id="230" w:author="Admin" w:date="2021-03-05T07:55:00Z"/>
        </w:rPr>
      </w:pPr>
      <w:ins w:id="231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4AFF3B30" wp14:editId="3C8E7DF3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2" name="Text Box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AFF3B30" id="Text Box 22" o:spid="_x0000_s1044" type="#_x0000_t202" style="position:absolute;margin-left:220.5pt;margin-top:.75pt;width:17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UrUQIAAKo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4182A121" wp14:editId="4B6C3E43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3" name="Text Box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182A121" id="Text Box 23" o:spid="_x0000_s1045" type="#_x0000_t202" style="position:absolute;margin-left:423pt;margin-top:.75pt;width:17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129D70ED" wp14:editId="3D01ECBE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4" name="Text Box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9D70ED" id="Text Box 24" o:spid="_x0000_s1046" type="#_x0000_t202" style="position:absolute;margin-left:333pt;margin-top:.75pt;width:17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0DE41B27" wp14:editId="02F270C0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5" name="Text Box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DE41B27" id="Text Box 25" o:spid="_x0000_s1047" type="#_x0000_t202" style="position:absolute;margin-left:131.25pt;margin-top:.75pt;width:17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29DC3777" wp14:editId="00488F2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6" name="Text Box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9DC3777" id="Text Box 26" o:spid="_x0000_s1048" type="#_x0000_t202" style="position:absolute;margin-left:20.25pt;margin-top:.75pt;width:17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QiUAIAAKo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AA4A80" w:rsidTr="00AA4A80">
        <w:trPr>
          <w:trHeight w:val="2180"/>
          <w:ins w:id="232" w:author="Admin" w:date="2021-03-05T07:55:00Z"/>
        </w:trPr>
        <w:tc>
          <w:tcPr>
            <w:tcW w:w="1904" w:type="dxa"/>
          </w:tcPr>
          <w:p w:rsidR="00AA4A80" w:rsidRDefault="00AA4A80" w:rsidP="00AA4A80">
            <w:pPr>
              <w:rPr>
                <w:ins w:id="233" w:author="Admin" w:date="2021-03-05T07:55:00Z"/>
              </w:rPr>
            </w:pPr>
            <w:ins w:id="234" w:author="Admin" w:date="2021-03-05T07:55:00Z">
              <w:r>
                <w:t>1002</w:t>
              </w:r>
            </w:ins>
          </w:p>
          <w:p w:rsidR="00AA4A80" w:rsidRDefault="00AA4A80" w:rsidP="00AA4A80">
            <w:pPr>
              <w:rPr>
                <w:ins w:id="235" w:author="Admin" w:date="2021-03-05T07:55:00Z"/>
              </w:rPr>
            </w:pPr>
            <w:ins w:id="236" w:author="Admin" w:date="2021-03-05T07:55:00Z">
              <w:r>
                <w:t>Nguyen Thi</w:t>
              </w:r>
            </w:ins>
          </w:p>
          <w:p w:rsidR="00AA4A80" w:rsidRDefault="00AA4A80" w:rsidP="00AA4A80">
            <w:pPr>
              <w:rPr>
                <w:ins w:id="237" w:author="Admin" w:date="2021-03-05T07:55:00Z"/>
              </w:rPr>
            </w:pPr>
            <w:ins w:id="238" w:author="Admin" w:date="2021-03-05T07:55:00Z">
              <w:r>
                <w:t>Bich</w:t>
              </w:r>
            </w:ins>
          </w:p>
          <w:p w:rsidR="00AA4A80" w:rsidRDefault="00AA4A80" w:rsidP="00AA4A80">
            <w:pPr>
              <w:rPr>
                <w:ins w:id="239" w:author="Admin" w:date="2021-03-05T07:55:00Z"/>
              </w:rPr>
            </w:pPr>
            <w:ins w:id="240" w:author="Admin" w:date="2021-03-05T07:55:00Z">
              <w:r>
                <w:t>Nu</w:t>
              </w:r>
            </w:ins>
          </w:p>
          <w:p w:rsidR="00AA4A80" w:rsidRDefault="00AA4A80" w:rsidP="00AA4A80">
            <w:pPr>
              <w:rPr>
                <w:ins w:id="241" w:author="Admin" w:date="2021-03-05T07:55:00Z"/>
              </w:rPr>
            </w:pPr>
            <w:ins w:id="242" w:author="Admin" w:date="2021-03-05T07:55:00Z">
              <w:r>
                <w:t>1998</w:t>
              </w:r>
            </w:ins>
          </w:p>
          <w:p w:rsidR="00AA4A80" w:rsidRPr="00484239" w:rsidRDefault="00AA4A80" w:rsidP="00AA4A80">
            <w:pPr>
              <w:rPr>
                <w:ins w:id="243" w:author="Admin" w:date="2021-03-05T07:55:00Z"/>
                <w:color w:val="A8D08D" w:themeColor="accent6" w:themeTint="99"/>
              </w:rPr>
            </w:pPr>
            <w:ins w:id="244" w:author="Admin" w:date="2021-03-05T07:55:00Z">
              <w:r>
                <w:t>7.2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245" w:author="Admin" w:date="2021-03-05T07:55:00Z"/>
              </w:rPr>
            </w:pPr>
            <w:ins w:id="246" w:author="Admin" w:date="2021-03-05T07:55:00Z">
              <w:r>
                <w:t>1003</w:t>
              </w:r>
            </w:ins>
          </w:p>
          <w:p w:rsidR="00AA4A80" w:rsidRDefault="00AA4A80" w:rsidP="00AA4A80">
            <w:pPr>
              <w:rPr>
                <w:ins w:id="247" w:author="Admin" w:date="2021-03-05T07:55:00Z"/>
              </w:rPr>
            </w:pPr>
            <w:ins w:id="248" w:author="Admin" w:date="2021-03-05T07:55:00Z">
              <w:r>
                <w:t>Nguyen Van</w:t>
              </w:r>
            </w:ins>
          </w:p>
          <w:p w:rsidR="00AA4A80" w:rsidRDefault="00AA4A80" w:rsidP="00AA4A80">
            <w:pPr>
              <w:rPr>
                <w:ins w:id="249" w:author="Admin" w:date="2021-03-05T07:55:00Z"/>
              </w:rPr>
            </w:pPr>
            <w:ins w:id="250" w:author="Admin" w:date="2021-03-05T07:55:00Z">
              <w:r>
                <w:t>Giang</w:t>
              </w:r>
            </w:ins>
          </w:p>
          <w:p w:rsidR="00AA4A80" w:rsidRDefault="00AA4A80" w:rsidP="00AA4A80">
            <w:pPr>
              <w:rPr>
                <w:ins w:id="251" w:author="Admin" w:date="2021-03-05T07:55:00Z"/>
              </w:rPr>
            </w:pPr>
            <w:ins w:id="252" w:author="Admin" w:date="2021-03-05T07:55:00Z">
              <w:r>
                <w:t>Nam</w:t>
              </w:r>
            </w:ins>
          </w:p>
          <w:p w:rsidR="00AA4A80" w:rsidRDefault="00AA4A80" w:rsidP="00AA4A80">
            <w:pPr>
              <w:rPr>
                <w:ins w:id="253" w:author="Admin" w:date="2021-03-05T07:55:00Z"/>
              </w:rPr>
            </w:pPr>
            <w:ins w:id="254" w:author="Admin" w:date="2021-03-05T07:55:00Z">
              <w:r>
                <w:t>1996</w:t>
              </w:r>
            </w:ins>
          </w:p>
          <w:p w:rsidR="00AA4A80" w:rsidRPr="00484239" w:rsidRDefault="00AA4A80" w:rsidP="00AA4A80">
            <w:pPr>
              <w:rPr>
                <w:ins w:id="255" w:author="Admin" w:date="2021-03-05T07:55:00Z"/>
                <w:color w:val="A8D08D" w:themeColor="accent6" w:themeTint="99"/>
              </w:rPr>
            </w:pPr>
            <w:ins w:id="256" w:author="Admin" w:date="2021-03-05T07:55:00Z">
              <w:r>
                <w:t>6.4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257" w:author="Admin" w:date="2021-03-05T07:55:00Z"/>
              </w:rPr>
            </w:pPr>
            <w:ins w:id="258" w:author="Admin" w:date="2021-03-05T07:55:00Z">
              <w:r>
                <w:t>1004</w:t>
              </w:r>
            </w:ins>
          </w:p>
          <w:p w:rsidR="00AA4A80" w:rsidRDefault="00AA4A80" w:rsidP="00AA4A80">
            <w:pPr>
              <w:rPr>
                <w:ins w:id="259" w:author="Admin" w:date="2021-03-05T07:55:00Z"/>
              </w:rPr>
            </w:pPr>
            <w:ins w:id="260" w:author="Admin" w:date="2021-03-05T07:55:00Z">
              <w:r>
                <w:t>Bui Thi</w:t>
              </w:r>
            </w:ins>
          </w:p>
          <w:p w:rsidR="00AA4A80" w:rsidRDefault="00AA4A80" w:rsidP="00AA4A80">
            <w:pPr>
              <w:rPr>
                <w:ins w:id="261" w:author="Admin" w:date="2021-03-05T07:55:00Z"/>
              </w:rPr>
            </w:pPr>
            <w:ins w:id="262" w:author="Admin" w:date="2021-03-05T07:55:00Z">
              <w:r>
                <w:t>Hong</w:t>
              </w:r>
            </w:ins>
          </w:p>
          <w:p w:rsidR="00AA4A80" w:rsidRDefault="00AA4A80" w:rsidP="00AA4A80">
            <w:pPr>
              <w:rPr>
                <w:ins w:id="263" w:author="Admin" w:date="2021-03-05T07:55:00Z"/>
              </w:rPr>
            </w:pPr>
            <w:ins w:id="264" w:author="Admin" w:date="2021-03-05T07:55:00Z">
              <w:r>
                <w:t>Nu</w:t>
              </w:r>
            </w:ins>
          </w:p>
          <w:p w:rsidR="00AA4A80" w:rsidRDefault="00AA4A80" w:rsidP="00AA4A80">
            <w:pPr>
              <w:rPr>
                <w:ins w:id="265" w:author="Admin" w:date="2021-03-05T07:55:00Z"/>
              </w:rPr>
            </w:pPr>
            <w:ins w:id="266" w:author="Admin" w:date="2021-03-05T07:55:00Z">
              <w:r>
                <w:t>1998</w:t>
              </w:r>
            </w:ins>
          </w:p>
          <w:p w:rsidR="00AA4A80" w:rsidRDefault="00AA4A80" w:rsidP="00AA4A80">
            <w:pPr>
              <w:rPr>
                <w:ins w:id="267" w:author="Admin" w:date="2021-03-05T07:55:00Z"/>
              </w:rPr>
            </w:pPr>
            <w:ins w:id="268" w:author="Admin" w:date="2021-03-05T07:55:00Z">
              <w:r>
                <w:t>8.6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269" w:author="Admin" w:date="2021-03-05T07:55:00Z"/>
              </w:rPr>
            </w:pPr>
          </w:p>
        </w:tc>
        <w:tc>
          <w:tcPr>
            <w:tcW w:w="1906" w:type="dxa"/>
          </w:tcPr>
          <w:p w:rsidR="00AA4A80" w:rsidRDefault="00AA4A80" w:rsidP="00AA4A80">
            <w:pPr>
              <w:rPr>
                <w:ins w:id="270" w:author="Admin" w:date="2021-03-05T07:55:00Z"/>
              </w:rPr>
            </w:pPr>
            <w:ins w:id="271" w:author="Admin" w:date="2021-03-05T07:55:00Z">
              <w:r>
                <w:t>1005</w:t>
              </w:r>
            </w:ins>
          </w:p>
          <w:p w:rsidR="00AA4A80" w:rsidRDefault="00AA4A80" w:rsidP="00AA4A80">
            <w:pPr>
              <w:rPr>
                <w:ins w:id="272" w:author="Admin" w:date="2021-03-05T07:55:00Z"/>
              </w:rPr>
            </w:pPr>
            <w:ins w:id="273" w:author="Admin" w:date="2021-03-05T07:55:00Z">
              <w:r>
                <w:t>Duong Van</w:t>
              </w:r>
            </w:ins>
          </w:p>
          <w:p w:rsidR="00AA4A80" w:rsidRDefault="00AA4A80" w:rsidP="00AA4A80">
            <w:pPr>
              <w:rPr>
                <w:ins w:id="274" w:author="Admin" w:date="2021-03-05T07:55:00Z"/>
              </w:rPr>
            </w:pPr>
            <w:ins w:id="275" w:author="Admin" w:date="2021-03-05T07:55:00Z">
              <w:r>
                <w:t>Hung</w:t>
              </w:r>
            </w:ins>
          </w:p>
          <w:p w:rsidR="00AA4A80" w:rsidRDefault="00AA4A80" w:rsidP="00AA4A80">
            <w:pPr>
              <w:rPr>
                <w:ins w:id="276" w:author="Admin" w:date="2021-03-05T07:55:00Z"/>
              </w:rPr>
            </w:pPr>
            <w:ins w:id="277" w:author="Admin" w:date="2021-03-05T07:55:00Z">
              <w:r>
                <w:t>Nam</w:t>
              </w:r>
            </w:ins>
          </w:p>
          <w:p w:rsidR="00AA4A80" w:rsidRDefault="00AA4A80" w:rsidP="00AA4A80">
            <w:pPr>
              <w:rPr>
                <w:ins w:id="278" w:author="Admin" w:date="2021-03-05T07:55:00Z"/>
              </w:rPr>
            </w:pPr>
            <w:ins w:id="279" w:author="Admin" w:date="2021-03-05T07:55:00Z">
              <w:r>
                <w:t>1997</w:t>
              </w:r>
            </w:ins>
          </w:p>
          <w:p w:rsidR="00AA4A80" w:rsidRDefault="00AA4A80" w:rsidP="00AA4A80">
            <w:pPr>
              <w:rPr>
                <w:ins w:id="280" w:author="Admin" w:date="2021-03-05T07:55:00Z"/>
              </w:rPr>
            </w:pPr>
            <w:ins w:id="281" w:author="Admin" w:date="2021-03-05T07:55:00Z">
              <w:r>
                <w:t>6.8</w:t>
              </w:r>
            </w:ins>
          </w:p>
        </w:tc>
      </w:tr>
    </w:tbl>
    <w:p w:rsidR="00AA4A80" w:rsidRDefault="00AA4A80" w:rsidP="00AA4A80">
      <w:pPr>
        <w:rPr>
          <w:ins w:id="282" w:author="Admin" w:date="2021-03-05T07:55:00Z"/>
        </w:rPr>
      </w:pPr>
      <w:ins w:id="283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7AA96BA3" wp14:editId="5093588E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975360</wp:posOffset>
                  </wp:positionV>
                  <wp:extent cx="790575" cy="371475"/>
                  <wp:effectExtent l="0" t="0" r="28575" b="28575"/>
                  <wp:wrapNone/>
                  <wp:docPr id="27" name="Text Box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A96BA3" id="Text Box 27" o:spid="_x0000_s1049" type="#_x0000_t202" style="position:absolute;margin-left:396pt;margin-top:76.8pt;width:62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" fillcolor="white [3201]" strokeweight=".5pt">
                  <v:textbox>
                    <w:txbxContent>
                      <w:p w:rsidR="00054DB4" w:rsidRDefault="00054DB4" w:rsidP="00AA4A80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3FB9300E" wp14:editId="3E755537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28" name="Up Arrow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0720EA1" id="Up Arrow 28" o:spid="_x0000_s1026" type="#_x0000_t68" style="position:absolute;margin-left:399.75pt;margin-top:2.55pt;width:27.7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" adj="5474" fillcolor="#5b9bd5 [3204]" strokecolor="#1f4d78 [1604]" strokeweight="1pt"/>
              </w:pict>
            </mc:Fallback>
          </mc:AlternateContent>
        </w:r>
      </w:ins>
    </w:p>
    <w:p w:rsidR="00AA4A80" w:rsidRPr="00484239" w:rsidRDefault="00AA4A80" w:rsidP="00AA4A80">
      <w:pPr>
        <w:rPr>
          <w:ins w:id="284" w:author="Admin" w:date="2021-03-05T07:55:00Z"/>
        </w:rPr>
      </w:pPr>
    </w:p>
    <w:p w:rsidR="00AA4A80" w:rsidRPr="00484239" w:rsidRDefault="00AA4A80" w:rsidP="00AA4A80">
      <w:pPr>
        <w:rPr>
          <w:ins w:id="285" w:author="Admin" w:date="2021-03-05T07:55:00Z"/>
        </w:rPr>
      </w:pPr>
    </w:p>
    <w:p w:rsidR="00AA4A80" w:rsidRPr="00484239" w:rsidRDefault="00AA4A80" w:rsidP="00AA4A80">
      <w:pPr>
        <w:rPr>
          <w:ins w:id="286" w:author="Admin" w:date="2021-03-05T07:55:00Z"/>
        </w:rPr>
      </w:pPr>
    </w:p>
    <w:p w:rsidR="00AA4A80" w:rsidRDefault="00AA4A80" w:rsidP="00AA4A80">
      <w:pPr>
        <w:rPr>
          <w:ins w:id="287" w:author="Admin" w:date="2021-03-05T07:55:00Z"/>
        </w:rPr>
      </w:pPr>
    </w:p>
    <w:p w:rsidR="00AA4A80" w:rsidRDefault="00AA4A80" w:rsidP="00AA4A80">
      <w:pPr>
        <w:rPr>
          <w:ins w:id="288" w:author="Admin" w:date="2021-03-05T07:55:00Z"/>
        </w:rPr>
      </w:pPr>
    </w:p>
    <w:p w:rsidR="00AA4A80" w:rsidRDefault="00AA4A80" w:rsidP="00AA4A80">
      <w:pPr>
        <w:rPr>
          <w:ins w:id="289" w:author="Admin" w:date="2021-03-05T07:56:00Z"/>
        </w:rPr>
      </w:pPr>
    </w:p>
    <w:p w:rsidR="00AA4A80" w:rsidRDefault="00AA4A80">
      <w:pPr>
        <w:rPr>
          <w:ins w:id="290" w:author="Admin" w:date="2021-03-05T07:56:00Z"/>
        </w:rPr>
      </w:pPr>
      <w:ins w:id="291" w:author="Admin" w:date="2021-03-05T07:56:00Z">
        <w:r>
          <w:br w:type="page"/>
        </w:r>
      </w:ins>
    </w:p>
    <w:p w:rsidR="00AA4A80" w:rsidRDefault="00AA4A80" w:rsidP="00AA4A80">
      <w:pPr>
        <w:rPr>
          <w:ins w:id="292" w:author="Admin" w:date="2021-03-05T07:56:00Z"/>
        </w:rPr>
      </w:pPr>
      <w:ins w:id="293" w:author="Admin" w:date="2021-03-05T07:55:00Z">
        <w:r>
          <w:lastRenderedPageBreak/>
          <w:t>Bước 4:</w:t>
        </w:r>
      </w:ins>
    </w:p>
    <w:p w:rsidR="00AA4A80" w:rsidRDefault="00AA4A80" w:rsidP="00AA4A80">
      <w:pPr>
        <w:rPr>
          <w:ins w:id="294" w:author="Admin" w:date="2021-03-05T07:55:00Z"/>
        </w:rPr>
      </w:pPr>
    </w:p>
    <w:p w:rsidR="00AA4A80" w:rsidRDefault="00AA4A80" w:rsidP="00AA4A80">
      <w:pPr>
        <w:rPr>
          <w:ins w:id="295" w:author="Admin" w:date="2021-03-05T07:55:00Z"/>
        </w:rPr>
      </w:pPr>
      <w:ins w:id="296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27E6B853" wp14:editId="593A0E5C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29" name="Text Box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7E6B853" id="Text Box 29" o:spid="_x0000_s1050" type="#_x0000_t202" style="position:absolute;margin-left:220.5pt;margin-top:.75pt;width:17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nHUAIAAKo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2345C0D5" wp14:editId="460363F3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0" name="Text Box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345C0D5" id="Text Box 30" o:spid="_x0000_s1051" type="#_x0000_t202" style="position:absolute;margin-left:423pt;margin-top:.75pt;width:17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0B1E4071" wp14:editId="229AD664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1" name="Text Box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B1E4071" id="Text Box 31" o:spid="_x0000_s1052" type="#_x0000_t202" style="position:absolute;margin-left:333pt;margin-top:.75pt;width:17.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291F7BAB" wp14:editId="37D81195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2" name="Text Box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91F7BAB" id="Text Box 32" o:spid="_x0000_s1053" type="#_x0000_t202" style="position:absolute;margin-left:131.25pt;margin-top:.75pt;width:17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77275F63" wp14:editId="3C834623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3" name="Text Box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7275F63" id="Text Box 33" o:spid="_x0000_s1054" type="#_x0000_t202" style="position:absolute;margin-left:20.25pt;margin-top:.75pt;width:17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IwUgIAAKo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AA4A80" w:rsidTr="00054DB4">
        <w:trPr>
          <w:trHeight w:val="2180"/>
          <w:ins w:id="297" w:author="Admin" w:date="2021-03-05T07:55:00Z"/>
        </w:trPr>
        <w:tc>
          <w:tcPr>
            <w:tcW w:w="1904" w:type="dxa"/>
          </w:tcPr>
          <w:p w:rsidR="00AA4A80" w:rsidRDefault="00AA4A80" w:rsidP="00054DB4">
            <w:pPr>
              <w:rPr>
                <w:ins w:id="298" w:author="Admin" w:date="2021-03-05T07:55:00Z"/>
              </w:rPr>
            </w:pPr>
            <w:ins w:id="299" w:author="Admin" w:date="2021-03-05T07:55:00Z">
              <w:r>
                <w:t>1002</w:t>
              </w:r>
            </w:ins>
          </w:p>
          <w:p w:rsidR="00AA4A80" w:rsidRDefault="00AA4A80" w:rsidP="00054DB4">
            <w:pPr>
              <w:rPr>
                <w:ins w:id="300" w:author="Admin" w:date="2021-03-05T07:55:00Z"/>
              </w:rPr>
            </w:pPr>
            <w:ins w:id="301" w:author="Admin" w:date="2021-03-05T07:55:00Z">
              <w:r>
                <w:t>Nguyen Thi</w:t>
              </w:r>
            </w:ins>
          </w:p>
          <w:p w:rsidR="00AA4A80" w:rsidRDefault="00AA4A80" w:rsidP="00054DB4">
            <w:pPr>
              <w:rPr>
                <w:ins w:id="302" w:author="Admin" w:date="2021-03-05T07:55:00Z"/>
              </w:rPr>
            </w:pPr>
            <w:ins w:id="303" w:author="Admin" w:date="2021-03-05T07:55:00Z">
              <w:r>
                <w:t>Bich</w:t>
              </w:r>
            </w:ins>
          </w:p>
          <w:p w:rsidR="00AA4A80" w:rsidRDefault="00AA4A80" w:rsidP="00054DB4">
            <w:pPr>
              <w:rPr>
                <w:ins w:id="304" w:author="Admin" w:date="2021-03-05T07:55:00Z"/>
              </w:rPr>
            </w:pPr>
            <w:ins w:id="305" w:author="Admin" w:date="2021-03-05T07:55:00Z">
              <w:r>
                <w:t>Nu</w:t>
              </w:r>
            </w:ins>
          </w:p>
          <w:p w:rsidR="00AA4A80" w:rsidRDefault="00AA4A80" w:rsidP="00054DB4">
            <w:pPr>
              <w:rPr>
                <w:ins w:id="306" w:author="Admin" w:date="2021-03-05T07:55:00Z"/>
              </w:rPr>
            </w:pPr>
            <w:ins w:id="307" w:author="Admin" w:date="2021-03-05T07:55:00Z">
              <w:r>
                <w:t>1998</w:t>
              </w:r>
            </w:ins>
          </w:p>
          <w:p w:rsidR="00AA4A80" w:rsidRPr="00484239" w:rsidRDefault="00AA4A80" w:rsidP="00054DB4">
            <w:pPr>
              <w:rPr>
                <w:ins w:id="308" w:author="Admin" w:date="2021-03-05T07:55:00Z"/>
                <w:color w:val="A8D08D" w:themeColor="accent6" w:themeTint="99"/>
              </w:rPr>
            </w:pPr>
            <w:ins w:id="309" w:author="Admin" w:date="2021-03-05T07:55:00Z">
              <w:r>
                <w:t>7.2</w:t>
              </w:r>
            </w:ins>
          </w:p>
        </w:tc>
        <w:tc>
          <w:tcPr>
            <w:tcW w:w="1904" w:type="dxa"/>
          </w:tcPr>
          <w:p w:rsidR="00AA4A80" w:rsidRDefault="00AA4A80" w:rsidP="00054DB4">
            <w:pPr>
              <w:rPr>
                <w:ins w:id="310" w:author="Admin" w:date="2021-03-05T07:55:00Z"/>
              </w:rPr>
            </w:pPr>
            <w:ins w:id="311" w:author="Admin" w:date="2021-03-05T07:55:00Z">
              <w:r>
                <w:t>1003</w:t>
              </w:r>
            </w:ins>
          </w:p>
          <w:p w:rsidR="00AA4A80" w:rsidRDefault="00AA4A80" w:rsidP="00054DB4">
            <w:pPr>
              <w:rPr>
                <w:ins w:id="312" w:author="Admin" w:date="2021-03-05T07:55:00Z"/>
              </w:rPr>
            </w:pPr>
            <w:ins w:id="313" w:author="Admin" w:date="2021-03-05T07:55:00Z">
              <w:r>
                <w:t>Nguyen Van</w:t>
              </w:r>
            </w:ins>
          </w:p>
          <w:p w:rsidR="00AA4A80" w:rsidRDefault="00AA4A80" w:rsidP="00054DB4">
            <w:pPr>
              <w:rPr>
                <w:ins w:id="314" w:author="Admin" w:date="2021-03-05T07:55:00Z"/>
              </w:rPr>
            </w:pPr>
            <w:ins w:id="315" w:author="Admin" w:date="2021-03-05T07:55:00Z">
              <w:r>
                <w:t>Giang</w:t>
              </w:r>
            </w:ins>
          </w:p>
          <w:p w:rsidR="00AA4A80" w:rsidRDefault="00AA4A80" w:rsidP="00054DB4">
            <w:pPr>
              <w:rPr>
                <w:ins w:id="316" w:author="Admin" w:date="2021-03-05T07:55:00Z"/>
              </w:rPr>
            </w:pPr>
            <w:ins w:id="317" w:author="Admin" w:date="2021-03-05T07:55:00Z">
              <w:r>
                <w:t>Nam</w:t>
              </w:r>
            </w:ins>
          </w:p>
          <w:p w:rsidR="00AA4A80" w:rsidRDefault="00AA4A80" w:rsidP="00054DB4">
            <w:pPr>
              <w:rPr>
                <w:ins w:id="318" w:author="Admin" w:date="2021-03-05T07:55:00Z"/>
              </w:rPr>
            </w:pPr>
            <w:ins w:id="319" w:author="Admin" w:date="2021-03-05T07:55:00Z">
              <w:r>
                <w:t>1996</w:t>
              </w:r>
            </w:ins>
          </w:p>
          <w:p w:rsidR="00AA4A80" w:rsidRPr="00484239" w:rsidRDefault="00AA4A80" w:rsidP="00054DB4">
            <w:pPr>
              <w:rPr>
                <w:ins w:id="320" w:author="Admin" w:date="2021-03-05T07:55:00Z"/>
                <w:color w:val="A8D08D" w:themeColor="accent6" w:themeTint="99"/>
              </w:rPr>
            </w:pPr>
            <w:ins w:id="321" w:author="Admin" w:date="2021-03-05T07:55:00Z">
              <w:r>
                <w:t>6.4</w:t>
              </w:r>
            </w:ins>
          </w:p>
        </w:tc>
        <w:tc>
          <w:tcPr>
            <w:tcW w:w="1904" w:type="dxa"/>
          </w:tcPr>
          <w:p w:rsidR="00AA4A80" w:rsidRDefault="00AA4A80" w:rsidP="00054DB4">
            <w:pPr>
              <w:rPr>
                <w:ins w:id="322" w:author="Admin" w:date="2021-03-05T07:55:00Z"/>
              </w:rPr>
            </w:pPr>
            <w:ins w:id="323" w:author="Admin" w:date="2021-03-05T07:55:00Z">
              <w:r>
                <w:t>1004</w:t>
              </w:r>
            </w:ins>
          </w:p>
          <w:p w:rsidR="00AA4A80" w:rsidRDefault="00AA4A80" w:rsidP="00054DB4">
            <w:pPr>
              <w:rPr>
                <w:ins w:id="324" w:author="Admin" w:date="2021-03-05T07:55:00Z"/>
              </w:rPr>
            </w:pPr>
            <w:ins w:id="325" w:author="Admin" w:date="2021-03-05T07:55:00Z">
              <w:r>
                <w:t>Bui Thi</w:t>
              </w:r>
            </w:ins>
          </w:p>
          <w:p w:rsidR="00AA4A80" w:rsidRDefault="00AA4A80" w:rsidP="00054DB4">
            <w:pPr>
              <w:rPr>
                <w:ins w:id="326" w:author="Admin" w:date="2021-03-05T07:55:00Z"/>
              </w:rPr>
            </w:pPr>
            <w:ins w:id="327" w:author="Admin" w:date="2021-03-05T07:55:00Z">
              <w:r>
                <w:t>Hong</w:t>
              </w:r>
            </w:ins>
          </w:p>
          <w:p w:rsidR="00AA4A80" w:rsidRDefault="00AA4A80" w:rsidP="00054DB4">
            <w:pPr>
              <w:rPr>
                <w:ins w:id="328" w:author="Admin" w:date="2021-03-05T07:55:00Z"/>
              </w:rPr>
            </w:pPr>
            <w:ins w:id="329" w:author="Admin" w:date="2021-03-05T07:55:00Z">
              <w:r>
                <w:t>Nu</w:t>
              </w:r>
            </w:ins>
          </w:p>
          <w:p w:rsidR="00AA4A80" w:rsidRDefault="00AA4A80" w:rsidP="00054DB4">
            <w:pPr>
              <w:rPr>
                <w:ins w:id="330" w:author="Admin" w:date="2021-03-05T07:55:00Z"/>
              </w:rPr>
            </w:pPr>
            <w:ins w:id="331" w:author="Admin" w:date="2021-03-05T07:55:00Z">
              <w:r>
                <w:t>1998</w:t>
              </w:r>
            </w:ins>
          </w:p>
          <w:p w:rsidR="00AA4A80" w:rsidRDefault="00AA4A80" w:rsidP="00054DB4">
            <w:pPr>
              <w:rPr>
                <w:ins w:id="332" w:author="Admin" w:date="2021-03-05T07:55:00Z"/>
              </w:rPr>
            </w:pPr>
            <w:ins w:id="333" w:author="Admin" w:date="2021-03-05T07:55:00Z">
              <w:r>
                <w:t>8.6</w:t>
              </w:r>
            </w:ins>
          </w:p>
        </w:tc>
        <w:tc>
          <w:tcPr>
            <w:tcW w:w="1904" w:type="dxa"/>
          </w:tcPr>
          <w:p w:rsidR="00AA4A80" w:rsidRDefault="00AA4A80" w:rsidP="00AA4A80">
            <w:pPr>
              <w:rPr>
                <w:ins w:id="334" w:author="Admin" w:date="2021-03-05T07:56:00Z"/>
              </w:rPr>
            </w:pPr>
            <w:ins w:id="335" w:author="Admin" w:date="2021-03-05T07:56:00Z">
              <w:r>
                <w:t>1005</w:t>
              </w:r>
            </w:ins>
          </w:p>
          <w:p w:rsidR="00AA4A80" w:rsidRDefault="00AA4A80" w:rsidP="00AA4A80">
            <w:pPr>
              <w:rPr>
                <w:ins w:id="336" w:author="Admin" w:date="2021-03-05T07:56:00Z"/>
              </w:rPr>
            </w:pPr>
            <w:ins w:id="337" w:author="Admin" w:date="2021-03-05T07:56:00Z">
              <w:r>
                <w:t>Duong Van</w:t>
              </w:r>
            </w:ins>
          </w:p>
          <w:p w:rsidR="00AA4A80" w:rsidRDefault="00AA4A80" w:rsidP="00AA4A80">
            <w:pPr>
              <w:rPr>
                <w:ins w:id="338" w:author="Admin" w:date="2021-03-05T07:56:00Z"/>
              </w:rPr>
            </w:pPr>
            <w:ins w:id="339" w:author="Admin" w:date="2021-03-05T07:56:00Z">
              <w:r>
                <w:t>Hung</w:t>
              </w:r>
            </w:ins>
          </w:p>
          <w:p w:rsidR="00AA4A80" w:rsidRDefault="00AA4A80" w:rsidP="00AA4A80">
            <w:pPr>
              <w:rPr>
                <w:ins w:id="340" w:author="Admin" w:date="2021-03-05T07:56:00Z"/>
              </w:rPr>
            </w:pPr>
            <w:ins w:id="341" w:author="Admin" w:date="2021-03-05T07:56:00Z">
              <w:r>
                <w:t>Nam</w:t>
              </w:r>
            </w:ins>
          </w:p>
          <w:p w:rsidR="00AA4A80" w:rsidRDefault="00AA4A80" w:rsidP="00AA4A80">
            <w:pPr>
              <w:rPr>
                <w:ins w:id="342" w:author="Admin" w:date="2021-03-05T07:56:00Z"/>
              </w:rPr>
            </w:pPr>
            <w:ins w:id="343" w:author="Admin" w:date="2021-03-05T07:56:00Z">
              <w:r>
                <w:t>1997</w:t>
              </w:r>
            </w:ins>
          </w:p>
          <w:p w:rsidR="00AA4A80" w:rsidRDefault="00AA4A80" w:rsidP="00AA4A80">
            <w:pPr>
              <w:rPr>
                <w:ins w:id="344" w:author="Admin" w:date="2021-03-05T07:55:00Z"/>
              </w:rPr>
            </w:pPr>
            <w:ins w:id="345" w:author="Admin" w:date="2021-03-05T07:56:00Z">
              <w:r>
                <w:t>6.8</w:t>
              </w:r>
            </w:ins>
          </w:p>
        </w:tc>
        <w:tc>
          <w:tcPr>
            <w:tcW w:w="1906" w:type="dxa"/>
          </w:tcPr>
          <w:p w:rsidR="00AA4A80" w:rsidRDefault="00AA4A80" w:rsidP="00054DB4">
            <w:pPr>
              <w:rPr>
                <w:ins w:id="346" w:author="Admin" w:date="2021-03-05T07:55:00Z"/>
              </w:rPr>
            </w:pPr>
          </w:p>
        </w:tc>
      </w:tr>
    </w:tbl>
    <w:p w:rsidR="00AA4A80" w:rsidRDefault="00AA4A80" w:rsidP="00AA4A80">
      <w:pPr>
        <w:rPr>
          <w:ins w:id="347" w:author="Admin" w:date="2021-03-05T07:55:00Z"/>
        </w:rPr>
      </w:pPr>
      <w:ins w:id="348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281FDC71" wp14:editId="695891D2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35" name="Up Arrow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FDFC276" id="Up Arrow 35" o:spid="_x0000_s1026" type="#_x0000_t68" style="position:absolute;margin-left:328.5pt;margin-top:2.55pt;width:27.75pt;height:5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" adj="5474" fillcolor="#5b9bd5 [3204]" strokecolor="#1f4d78 [1604]" strokeweight="1pt"/>
              </w:pict>
            </mc:Fallback>
          </mc:AlternateContent>
        </w:r>
      </w:ins>
    </w:p>
    <w:p w:rsidR="00AA4A80" w:rsidRPr="00484239" w:rsidRDefault="00AA4A80" w:rsidP="00AA4A80">
      <w:pPr>
        <w:rPr>
          <w:ins w:id="349" w:author="Admin" w:date="2021-03-05T07:55:00Z"/>
        </w:rPr>
      </w:pPr>
    </w:p>
    <w:p w:rsidR="00AA4A80" w:rsidRPr="00484239" w:rsidRDefault="00AA4A80" w:rsidP="00AA4A80">
      <w:pPr>
        <w:rPr>
          <w:ins w:id="350" w:author="Admin" w:date="2021-03-05T07:55:00Z"/>
        </w:rPr>
      </w:pPr>
    </w:p>
    <w:p w:rsidR="00AA4A80" w:rsidRPr="00484239" w:rsidRDefault="00AA4A80" w:rsidP="00AA4A80">
      <w:pPr>
        <w:rPr>
          <w:ins w:id="351" w:author="Admin" w:date="2021-03-05T07:55:00Z"/>
        </w:rPr>
      </w:pPr>
      <w:ins w:id="352" w:author="Admin" w:date="2021-03-05T07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5F27B956" wp14:editId="11FDF4A2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41910</wp:posOffset>
                  </wp:positionV>
                  <wp:extent cx="790575" cy="371475"/>
                  <wp:effectExtent l="0" t="0" r="28575" b="28575"/>
                  <wp:wrapNone/>
                  <wp:docPr id="34" name="Text Box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 xml:space="preserve">Count = </w:t>
                              </w:r>
                              <w:ins w:id="353" w:author="Admin" w:date="2021-03-05T07:56:00Z">
                                <w:r>
                                  <w:t>3</w:t>
                                </w:r>
                              </w:ins>
                              <w:del w:id="354" w:author="Admin" w:date="2021-03-05T07:56:00Z">
                                <w:r w:rsidDel="00AA4A80"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F27B956" id="Text Box 34" o:spid="_x0000_s1055" type="#_x0000_t202" style="position:absolute;margin-left:312pt;margin-top:3.3pt;width:62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" fillcolor="white [3201]" strokeweight=".5pt">
                  <v:textbox>
                    <w:txbxContent>
                      <w:p w:rsidR="00054DB4" w:rsidRDefault="00054DB4" w:rsidP="00AA4A80">
                        <w:r>
                          <w:t xml:space="preserve">Count = </w:t>
                        </w:r>
                        <w:ins w:id="355" w:author="Admin" w:date="2021-03-05T07:56:00Z">
                          <w:r>
                            <w:t>3</w:t>
                          </w:r>
                        </w:ins>
                        <w:del w:id="356" w:author="Admin" w:date="2021-03-05T07:56:00Z">
                          <w:r w:rsidDel="00AA4A80">
                            <w:delText>4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</w:p>
    <w:p w:rsidR="00AA4A80" w:rsidRDefault="00AA4A80" w:rsidP="00AA4A80">
      <w:pPr>
        <w:rPr>
          <w:ins w:id="357" w:author="Admin" w:date="2021-03-05T07:55:00Z"/>
        </w:rPr>
      </w:pPr>
    </w:p>
    <w:p w:rsidR="00AA4A80" w:rsidRPr="00484239" w:rsidRDefault="00AA4A80" w:rsidP="00AA4A80">
      <w:pPr>
        <w:rPr>
          <w:ins w:id="358" w:author="Admin" w:date="2021-03-05T07:55:00Z"/>
        </w:rPr>
      </w:pPr>
    </w:p>
    <w:p w:rsidR="00AA4A80" w:rsidRDefault="00AA4A80" w:rsidP="00AA4A80">
      <w:pPr>
        <w:rPr>
          <w:ins w:id="359" w:author="Admin" w:date="2021-03-05T07:57:00Z"/>
        </w:rPr>
      </w:pPr>
      <w:ins w:id="360" w:author="Admin" w:date="2021-03-05T07:56:00Z">
        <w:r>
          <w:t>Cài đặt:</w:t>
        </w:r>
      </w:ins>
    </w:p>
    <w:p w:rsidR="00AA4A80" w:rsidRDefault="00AA4A80" w:rsidP="00AA4A80">
      <w:pPr>
        <w:rPr>
          <w:ins w:id="361" w:author="Admin" w:date="2021-03-05T07:57:00Z"/>
        </w:rPr>
      </w:pPr>
      <w:ins w:id="362" w:author="Admin" w:date="2021-03-05T07:57:00Z">
        <w:r w:rsidRPr="00AA4A80">
          <w:t xml:space="preserve"> </w:t>
        </w:r>
        <w:r>
          <w:t>int xoa(list &amp;L, int k){</w:t>
        </w:r>
      </w:ins>
    </w:p>
    <w:p w:rsidR="00AA4A80" w:rsidRDefault="00AA4A80" w:rsidP="00AA4A80">
      <w:pPr>
        <w:rPr>
          <w:ins w:id="363" w:author="Admin" w:date="2021-03-05T07:57:00Z"/>
        </w:rPr>
      </w:pPr>
      <w:ins w:id="364" w:author="Admin" w:date="2021-03-05T07:57:00Z">
        <w:r>
          <w:tab/>
          <w:t>if( k &lt;= L.count +1 &amp;&amp; k&gt;0)</w:t>
        </w:r>
      </w:ins>
    </w:p>
    <w:p w:rsidR="00AA4A80" w:rsidRDefault="00AA4A80" w:rsidP="00AA4A80">
      <w:pPr>
        <w:rPr>
          <w:ins w:id="365" w:author="Admin" w:date="2021-03-05T07:57:00Z"/>
        </w:rPr>
      </w:pPr>
      <w:ins w:id="366" w:author="Admin" w:date="2021-03-05T07:57:00Z">
        <w:r>
          <w:tab/>
          <w:t>{</w:t>
        </w:r>
      </w:ins>
    </w:p>
    <w:p w:rsidR="00AA4A80" w:rsidRDefault="00AA4A80" w:rsidP="00AA4A80">
      <w:pPr>
        <w:rPr>
          <w:ins w:id="367" w:author="Admin" w:date="2021-03-05T07:57:00Z"/>
        </w:rPr>
      </w:pPr>
      <w:ins w:id="368" w:author="Admin" w:date="2021-03-05T07:57:00Z">
        <w:r>
          <w:tab/>
        </w:r>
        <w:r>
          <w:tab/>
          <w:t>for(int i = k ; i &lt;= L.count  ; i++){</w:t>
        </w:r>
      </w:ins>
    </w:p>
    <w:p w:rsidR="00AA4A80" w:rsidRDefault="00AA4A80" w:rsidP="00AA4A80">
      <w:pPr>
        <w:rPr>
          <w:ins w:id="369" w:author="Admin" w:date="2021-03-05T07:57:00Z"/>
        </w:rPr>
      </w:pPr>
      <w:ins w:id="370" w:author="Admin" w:date="2021-03-05T07:57:00Z">
        <w:r>
          <w:tab/>
        </w:r>
        <w:r>
          <w:tab/>
        </w:r>
        <w:r>
          <w:tab/>
          <w:t>L.sv[i-1] = L.sv[i];</w:t>
        </w:r>
      </w:ins>
    </w:p>
    <w:p w:rsidR="00AA4A80" w:rsidRDefault="00AA4A80" w:rsidP="00AA4A80">
      <w:pPr>
        <w:rPr>
          <w:ins w:id="371" w:author="Admin" w:date="2021-03-05T07:57:00Z"/>
        </w:rPr>
      </w:pPr>
      <w:ins w:id="372" w:author="Admin" w:date="2021-03-05T07:57:00Z">
        <w:r>
          <w:tab/>
        </w:r>
      </w:ins>
    </w:p>
    <w:p w:rsidR="00AA4A80" w:rsidRDefault="00AA4A80" w:rsidP="00AA4A80">
      <w:pPr>
        <w:rPr>
          <w:ins w:id="373" w:author="Admin" w:date="2021-03-05T07:57:00Z"/>
        </w:rPr>
      </w:pPr>
      <w:ins w:id="374" w:author="Admin" w:date="2021-03-05T07:57:00Z">
        <w:r>
          <w:tab/>
        </w:r>
        <w:r>
          <w:tab/>
          <w:t>}</w:t>
        </w:r>
      </w:ins>
    </w:p>
    <w:p w:rsidR="00AA4A80" w:rsidRDefault="00AA4A80" w:rsidP="00AA4A80">
      <w:pPr>
        <w:rPr>
          <w:ins w:id="375" w:author="Admin" w:date="2021-03-05T07:57:00Z"/>
        </w:rPr>
      </w:pPr>
      <w:ins w:id="376" w:author="Admin" w:date="2021-03-05T07:57:00Z">
        <w:r>
          <w:tab/>
        </w:r>
        <w:r>
          <w:tab/>
          <w:t>--L.count;</w:t>
        </w:r>
      </w:ins>
    </w:p>
    <w:p w:rsidR="00AA4A80" w:rsidRDefault="00AA4A80" w:rsidP="00AA4A80">
      <w:pPr>
        <w:rPr>
          <w:ins w:id="377" w:author="Admin" w:date="2021-03-05T07:57:00Z"/>
        </w:rPr>
      </w:pPr>
      <w:ins w:id="378" w:author="Admin" w:date="2021-03-05T07:57:00Z">
        <w:r>
          <w:tab/>
        </w:r>
        <w:r>
          <w:tab/>
          <w:t>return 1;</w:t>
        </w:r>
      </w:ins>
    </w:p>
    <w:p w:rsidR="00AA4A80" w:rsidRDefault="00AA4A80" w:rsidP="00AA4A80">
      <w:pPr>
        <w:rPr>
          <w:ins w:id="379" w:author="Admin" w:date="2021-03-05T07:57:00Z"/>
        </w:rPr>
      </w:pPr>
      <w:ins w:id="380" w:author="Admin" w:date="2021-03-05T07:57:00Z">
        <w:r>
          <w:tab/>
          <w:t>}else</w:t>
        </w:r>
      </w:ins>
    </w:p>
    <w:p w:rsidR="00AA4A80" w:rsidRDefault="00AA4A80" w:rsidP="00AA4A80">
      <w:pPr>
        <w:rPr>
          <w:ins w:id="381" w:author="Admin" w:date="2021-03-05T07:57:00Z"/>
        </w:rPr>
      </w:pPr>
      <w:ins w:id="382" w:author="Admin" w:date="2021-03-05T07:57:00Z">
        <w:r>
          <w:tab/>
          <w:t>return 0;</w:t>
        </w:r>
      </w:ins>
    </w:p>
    <w:p w:rsidR="00AA4A80" w:rsidRDefault="00AA4A80" w:rsidP="00AA4A80">
      <w:pPr>
        <w:rPr>
          <w:ins w:id="383" w:author="Admin" w:date="2021-03-05T07:57:00Z"/>
        </w:rPr>
        <w:pPrChange w:id="384" w:author="Admin" w:date="2021-03-05T07:52:00Z">
          <w:pPr/>
        </w:pPrChange>
      </w:pPr>
      <w:ins w:id="385" w:author="Admin" w:date="2021-03-05T07:57:00Z">
        <w:r>
          <w:t>}</w:t>
        </w:r>
      </w:ins>
    </w:p>
    <w:p w:rsidR="00AA4A80" w:rsidRDefault="00AA4A80" w:rsidP="00AA4A80">
      <w:pPr>
        <w:rPr>
          <w:ins w:id="386" w:author="Admin" w:date="2021-03-05T07:57:00Z"/>
        </w:rPr>
        <w:pPrChange w:id="387" w:author="Admin" w:date="2021-03-05T07:52:00Z">
          <w:pPr/>
        </w:pPrChange>
      </w:pPr>
      <w:ins w:id="388" w:author="Admin" w:date="2021-03-05T07:57:00Z">
        <w:r>
          <w:t>Mô tả thao tác chèn sinh viên (1006, Le Thi, Doan, Nu, 1998, 7.6) vào vị trí thứ 3 trong danh sách.</w:t>
        </w:r>
      </w:ins>
    </w:p>
    <w:p w:rsidR="00AA4A80" w:rsidRDefault="00AA4A80" w:rsidP="00AA4A80">
      <w:pPr>
        <w:rPr>
          <w:ins w:id="389" w:author="Admin" w:date="2021-03-05T07:58:00Z"/>
        </w:rPr>
        <w:pPrChange w:id="390" w:author="Admin" w:date="2021-03-05T07:52:00Z">
          <w:pPr/>
        </w:pPrChange>
      </w:pPr>
      <w:ins w:id="391" w:author="Admin" w:date="2021-03-05T07:58:00Z">
        <w:r>
          <w:tab/>
          <w:t>Chèn danhsach  x = viên (1006, Le Thi, Doan, Nu, 1998, 7.6) tại k = 3</w:t>
        </w:r>
      </w:ins>
    </w:p>
    <w:p w:rsidR="00AA4A80" w:rsidRDefault="00AA20E8" w:rsidP="00AA4A80">
      <w:pPr>
        <w:rPr>
          <w:ins w:id="392" w:author="Admin" w:date="2021-03-05T07:59:00Z"/>
        </w:rPr>
      </w:pPr>
      <w:ins w:id="393" w:author="Admin" w:date="2021-03-05T08:00:00Z">
        <w:r>
          <w:lastRenderedPageBreak/>
          <w:t>Bước 1:</w:t>
        </w:r>
      </w:ins>
    </w:p>
    <w:p w:rsidR="00AA4A80" w:rsidRDefault="00AA20E8" w:rsidP="00AA4A80">
      <w:pPr>
        <w:rPr>
          <w:ins w:id="394" w:author="Admin" w:date="2021-03-05T07:59:00Z"/>
        </w:rPr>
      </w:pPr>
      <w:ins w:id="395" w:author="Admin" w:date="2021-03-05T07:5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F4B09BA" wp14:editId="6CC0ED9F">
                  <wp:simplePos x="0" y="0"/>
                  <wp:positionH relativeFrom="column">
                    <wp:posOffset>6400800</wp:posOffset>
                  </wp:positionH>
                  <wp:positionV relativeFrom="paragraph">
                    <wp:posOffset>295275</wp:posOffset>
                  </wp:positionV>
                  <wp:extent cx="219075" cy="276225"/>
                  <wp:effectExtent l="0" t="0" r="28575" b="28575"/>
                  <wp:wrapNone/>
                  <wp:docPr id="43" name="Text Box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ins w:id="396" w:author="Admin" w:date="2021-03-05T07:59:00Z">
                                <w:r>
                                  <w:t>5</w:t>
                                </w:r>
                              </w:ins>
                              <w:del w:id="397" w:author="Admin" w:date="2021-03-05T07:59:00Z">
                                <w:r w:rsidDel="00AA20E8">
                                  <w:delText>3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F4B09BA" id="Text Box 43" o:spid="_x0000_s1056" type="#_x0000_t202" style="position:absolute;margin-left:7in;margin-top:23.25pt;width:17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" fillcolor="white [3201]" strokeweight=".5pt">
                  <v:textbox>
                    <w:txbxContent>
                      <w:p w:rsidR="00054DB4" w:rsidRDefault="00054DB4" w:rsidP="00AA4A80">
                        <w:ins w:id="398" w:author="Admin" w:date="2021-03-05T07:59:00Z">
                          <w:r>
                            <w:t>5</w:t>
                          </w:r>
                        </w:ins>
                        <w:del w:id="399" w:author="Admin" w:date="2021-03-05T07:59:00Z">
                          <w:r w:rsidDel="00AA20E8">
                            <w:delText>3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</w:p>
    <w:p w:rsidR="00AA4A80" w:rsidRDefault="00AA4A80" w:rsidP="00AA4A80">
      <w:pPr>
        <w:rPr>
          <w:ins w:id="400" w:author="Admin" w:date="2021-03-05T07:59:00Z"/>
        </w:rPr>
      </w:pPr>
      <w:ins w:id="401" w:author="Admin" w:date="2021-03-05T07:5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65DAF02D" wp14:editId="1B3CDFF1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DAF02D" id="Text Box 36" o:spid="_x0000_s1057" type="#_x0000_t202" style="position:absolute;margin-left:220.5pt;margin-top:.75pt;width:17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" fillcolor="white [3201]" strokeweight=".5pt">
                  <v:textbox>
                    <w:txbxContent>
                      <w:p w:rsidR="00054DB4" w:rsidRDefault="00054DB4" w:rsidP="00AA4A80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0967E21E" wp14:editId="715A49E6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7" name="Text Box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67E21E" id="Text Box 37" o:spid="_x0000_s1058" type="#_x0000_t202" style="position:absolute;margin-left:423pt;margin-top:.75pt;width:17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4A80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70DC13C2" wp14:editId="45EEDDBB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8" name="Text Box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DC13C2" id="Text Box 38" o:spid="_x0000_s1059" type="#_x0000_t202" style="position:absolute;margin-left:333pt;margin-top:.75pt;width:17.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77BD2A45" wp14:editId="2F0B8304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39" name="Text Box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7BD2A45" id="Text Box 39" o:spid="_x0000_s1060" type="#_x0000_t202" style="position:absolute;margin-left:131.25pt;margin-top:.75pt;width:17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xVUAIAAKo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67AE044C" wp14:editId="19E7BB4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0" name="Text Box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AE044C" id="Text Box 40" o:spid="_x0000_s1061" type="#_x0000_t202" style="position:absolute;margin-left:20.25pt;margin-top:.75pt;width:17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" fillcolor="white [3201]" strokeweight=".5pt">
                  <v:textbox>
                    <w:txbxContent>
                      <w:p w:rsidR="00054DB4" w:rsidRDefault="00054DB4" w:rsidP="00AA4A80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13334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  <w:gridCol w:w="1906"/>
        <w:gridCol w:w="1906"/>
        <w:tblGridChange w:id="402">
          <w:tblGrid>
            <w:gridCol w:w="1904"/>
            <w:gridCol w:w="1904"/>
            <w:gridCol w:w="1904"/>
            <w:gridCol w:w="1904"/>
            <w:gridCol w:w="1906"/>
            <w:gridCol w:w="1906"/>
            <w:gridCol w:w="1906"/>
          </w:tblGrid>
        </w:tblGridChange>
      </w:tblGrid>
      <w:tr w:rsidR="00AA20E8" w:rsidTr="00AA20E8">
        <w:trPr>
          <w:trHeight w:val="2180"/>
          <w:ins w:id="403" w:author="Admin" w:date="2021-03-05T07:59:00Z"/>
        </w:trPr>
        <w:tc>
          <w:tcPr>
            <w:tcW w:w="1904" w:type="dxa"/>
          </w:tcPr>
          <w:p w:rsidR="00AA20E8" w:rsidRDefault="00AA20E8" w:rsidP="00AA20E8">
            <w:pPr>
              <w:rPr>
                <w:ins w:id="404" w:author="Admin" w:date="2021-03-05T07:59:00Z"/>
              </w:rPr>
            </w:pPr>
            <w:ins w:id="405" w:author="Admin" w:date="2021-03-05T07:59:00Z">
              <w:r>
                <w:t>1001</w:t>
              </w:r>
            </w:ins>
          </w:p>
          <w:p w:rsidR="00AA20E8" w:rsidRDefault="00AA20E8" w:rsidP="00AA20E8">
            <w:pPr>
              <w:rPr>
                <w:ins w:id="406" w:author="Admin" w:date="2021-03-05T07:59:00Z"/>
              </w:rPr>
            </w:pPr>
            <w:ins w:id="407" w:author="Admin" w:date="2021-03-05T07:59:00Z">
              <w:r>
                <w:t>Tran Van</w:t>
              </w:r>
            </w:ins>
          </w:p>
          <w:p w:rsidR="00AA20E8" w:rsidRDefault="00AA20E8" w:rsidP="00AA20E8">
            <w:pPr>
              <w:rPr>
                <w:ins w:id="408" w:author="Admin" w:date="2021-03-05T07:59:00Z"/>
              </w:rPr>
            </w:pPr>
            <w:ins w:id="409" w:author="Admin" w:date="2021-03-05T07:59:00Z">
              <w:r>
                <w:t>Thanh</w:t>
              </w:r>
            </w:ins>
          </w:p>
          <w:p w:rsidR="00AA20E8" w:rsidRDefault="00AA20E8" w:rsidP="00AA20E8">
            <w:pPr>
              <w:rPr>
                <w:ins w:id="410" w:author="Admin" w:date="2021-03-05T07:59:00Z"/>
              </w:rPr>
            </w:pPr>
            <w:ins w:id="411" w:author="Admin" w:date="2021-03-05T07:59:00Z">
              <w:r>
                <w:t>Nam</w:t>
              </w:r>
            </w:ins>
          </w:p>
          <w:p w:rsidR="00AA20E8" w:rsidRDefault="00AA20E8" w:rsidP="00AA20E8">
            <w:pPr>
              <w:rPr>
                <w:ins w:id="412" w:author="Admin" w:date="2021-03-05T07:59:00Z"/>
              </w:rPr>
            </w:pPr>
            <w:ins w:id="413" w:author="Admin" w:date="2021-03-05T07:59:00Z">
              <w:r>
                <w:t>1997</w:t>
              </w:r>
            </w:ins>
          </w:p>
          <w:p w:rsidR="00AA20E8" w:rsidRDefault="00AA20E8" w:rsidP="00AA20E8">
            <w:pPr>
              <w:rPr>
                <w:ins w:id="414" w:author="Admin" w:date="2021-03-05T07:59:00Z"/>
              </w:rPr>
            </w:pPr>
            <w:ins w:id="415" w:author="Admin" w:date="2021-03-05T07:59:00Z">
              <w:r>
                <w:t>7.5</w:t>
              </w:r>
            </w:ins>
          </w:p>
        </w:tc>
        <w:tc>
          <w:tcPr>
            <w:tcW w:w="1904" w:type="dxa"/>
          </w:tcPr>
          <w:p w:rsidR="00AA20E8" w:rsidRDefault="00AA20E8" w:rsidP="00AA20E8">
            <w:pPr>
              <w:rPr>
                <w:ins w:id="416" w:author="Admin" w:date="2021-03-05T07:59:00Z"/>
              </w:rPr>
            </w:pPr>
            <w:ins w:id="417" w:author="Admin" w:date="2021-03-05T07:59:00Z">
              <w:r>
                <w:t>1002</w:t>
              </w:r>
            </w:ins>
          </w:p>
          <w:p w:rsidR="00AA20E8" w:rsidRDefault="00AA20E8" w:rsidP="00AA20E8">
            <w:pPr>
              <w:rPr>
                <w:ins w:id="418" w:author="Admin" w:date="2021-03-05T07:59:00Z"/>
              </w:rPr>
            </w:pPr>
            <w:ins w:id="419" w:author="Admin" w:date="2021-03-05T07:59:00Z">
              <w:r>
                <w:t>Nguyen Thi</w:t>
              </w:r>
            </w:ins>
          </w:p>
          <w:p w:rsidR="00AA20E8" w:rsidRDefault="00AA20E8" w:rsidP="00AA20E8">
            <w:pPr>
              <w:rPr>
                <w:ins w:id="420" w:author="Admin" w:date="2021-03-05T07:59:00Z"/>
              </w:rPr>
            </w:pPr>
            <w:ins w:id="421" w:author="Admin" w:date="2021-03-05T07:59:00Z">
              <w:r>
                <w:t>Bich</w:t>
              </w:r>
            </w:ins>
          </w:p>
          <w:p w:rsidR="00AA20E8" w:rsidRDefault="00AA20E8" w:rsidP="00AA20E8">
            <w:pPr>
              <w:rPr>
                <w:ins w:id="422" w:author="Admin" w:date="2021-03-05T07:59:00Z"/>
              </w:rPr>
            </w:pPr>
            <w:ins w:id="423" w:author="Admin" w:date="2021-03-05T07:59:00Z">
              <w:r>
                <w:t>Nu</w:t>
              </w:r>
            </w:ins>
          </w:p>
          <w:p w:rsidR="00AA20E8" w:rsidRDefault="00AA20E8" w:rsidP="00AA20E8">
            <w:pPr>
              <w:rPr>
                <w:ins w:id="424" w:author="Admin" w:date="2021-03-05T07:59:00Z"/>
              </w:rPr>
            </w:pPr>
            <w:ins w:id="425" w:author="Admin" w:date="2021-03-05T07:59:00Z">
              <w:r>
                <w:t>1998</w:t>
              </w:r>
            </w:ins>
          </w:p>
          <w:p w:rsidR="00AA20E8" w:rsidRDefault="00AA20E8" w:rsidP="00AA20E8">
            <w:pPr>
              <w:rPr>
                <w:ins w:id="426" w:author="Admin" w:date="2021-03-05T07:59:00Z"/>
              </w:rPr>
            </w:pPr>
            <w:ins w:id="427" w:author="Admin" w:date="2021-03-05T07:59:00Z">
              <w:r>
                <w:t>7.2</w:t>
              </w:r>
            </w:ins>
          </w:p>
        </w:tc>
        <w:tc>
          <w:tcPr>
            <w:tcW w:w="1904" w:type="dxa"/>
          </w:tcPr>
          <w:p w:rsidR="00AA20E8" w:rsidRDefault="00AA20E8" w:rsidP="00AA20E8">
            <w:pPr>
              <w:rPr>
                <w:ins w:id="428" w:author="Admin" w:date="2021-03-05T07:59:00Z"/>
              </w:rPr>
            </w:pPr>
            <w:ins w:id="429" w:author="Admin" w:date="2021-03-05T07:59:00Z">
              <w:r>
                <w:t>1003</w:t>
              </w:r>
            </w:ins>
          </w:p>
          <w:p w:rsidR="00AA20E8" w:rsidRDefault="00AA20E8" w:rsidP="00AA20E8">
            <w:pPr>
              <w:rPr>
                <w:ins w:id="430" w:author="Admin" w:date="2021-03-05T07:59:00Z"/>
              </w:rPr>
            </w:pPr>
            <w:ins w:id="431" w:author="Admin" w:date="2021-03-05T07:59:00Z">
              <w:r>
                <w:t>Nguyen Van</w:t>
              </w:r>
            </w:ins>
          </w:p>
          <w:p w:rsidR="00AA20E8" w:rsidRDefault="00AA20E8" w:rsidP="00AA20E8">
            <w:pPr>
              <w:rPr>
                <w:ins w:id="432" w:author="Admin" w:date="2021-03-05T07:59:00Z"/>
              </w:rPr>
            </w:pPr>
            <w:ins w:id="433" w:author="Admin" w:date="2021-03-05T07:59:00Z">
              <w:r>
                <w:t>Giang</w:t>
              </w:r>
            </w:ins>
          </w:p>
          <w:p w:rsidR="00AA20E8" w:rsidRDefault="00AA20E8" w:rsidP="00AA20E8">
            <w:pPr>
              <w:rPr>
                <w:ins w:id="434" w:author="Admin" w:date="2021-03-05T07:59:00Z"/>
              </w:rPr>
            </w:pPr>
            <w:ins w:id="435" w:author="Admin" w:date="2021-03-05T07:59:00Z">
              <w:r>
                <w:t>Nam</w:t>
              </w:r>
            </w:ins>
          </w:p>
          <w:p w:rsidR="00AA20E8" w:rsidRDefault="00AA20E8" w:rsidP="00AA20E8">
            <w:pPr>
              <w:rPr>
                <w:ins w:id="436" w:author="Admin" w:date="2021-03-05T07:59:00Z"/>
              </w:rPr>
            </w:pPr>
            <w:ins w:id="437" w:author="Admin" w:date="2021-03-05T07:59:00Z">
              <w:r>
                <w:t>1996</w:t>
              </w:r>
            </w:ins>
          </w:p>
          <w:p w:rsidR="00AA20E8" w:rsidRDefault="00AA20E8" w:rsidP="00AA20E8">
            <w:pPr>
              <w:rPr>
                <w:ins w:id="438" w:author="Admin" w:date="2021-03-05T07:59:00Z"/>
              </w:rPr>
            </w:pPr>
            <w:ins w:id="439" w:author="Admin" w:date="2021-03-05T07:59:00Z">
              <w:r>
                <w:t>6.4</w:t>
              </w:r>
            </w:ins>
          </w:p>
        </w:tc>
        <w:tc>
          <w:tcPr>
            <w:tcW w:w="1904" w:type="dxa"/>
          </w:tcPr>
          <w:p w:rsidR="00AA20E8" w:rsidRDefault="00AA20E8" w:rsidP="00AA20E8">
            <w:pPr>
              <w:rPr>
                <w:ins w:id="440" w:author="Admin" w:date="2021-03-05T07:59:00Z"/>
              </w:rPr>
            </w:pPr>
            <w:ins w:id="441" w:author="Admin" w:date="2021-03-05T07:59:00Z">
              <w:r>
                <w:t>1004</w:t>
              </w:r>
            </w:ins>
          </w:p>
          <w:p w:rsidR="00AA20E8" w:rsidRDefault="00AA20E8" w:rsidP="00AA20E8">
            <w:pPr>
              <w:rPr>
                <w:ins w:id="442" w:author="Admin" w:date="2021-03-05T07:59:00Z"/>
              </w:rPr>
            </w:pPr>
            <w:ins w:id="443" w:author="Admin" w:date="2021-03-05T07:59:00Z">
              <w:r>
                <w:t>Bui Thi</w:t>
              </w:r>
            </w:ins>
          </w:p>
          <w:p w:rsidR="00AA20E8" w:rsidRDefault="00AA20E8" w:rsidP="00AA20E8">
            <w:pPr>
              <w:rPr>
                <w:ins w:id="444" w:author="Admin" w:date="2021-03-05T07:59:00Z"/>
              </w:rPr>
            </w:pPr>
            <w:ins w:id="445" w:author="Admin" w:date="2021-03-05T07:59:00Z">
              <w:r>
                <w:t>Hong</w:t>
              </w:r>
            </w:ins>
          </w:p>
          <w:p w:rsidR="00AA20E8" w:rsidRDefault="00AA20E8" w:rsidP="00AA20E8">
            <w:pPr>
              <w:rPr>
                <w:ins w:id="446" w:author="Admin" w:date="2021-03-05T07:59:00Z"/>
              </w:rPr>
            </w:pPr>
            <w:ins w:id="447" w:author="Admin" w:date="2021-03-05T07:59:00Z">
              <w:r>
                <w:t>Nu</w:t>
              </w:r>
            </w:ins>
          </w:p>
          <w:p w:rsidR="00AA20E8" w:rsidRDefault="00AA20E8" w:rsidP="00AA20E8">
            <w:pPr>
              <w:rPr>
                <w:ins w:id="448" w:author="Admin" w:date="2021-03-05T07:59:00Z"/>
              </w:rPr>
            </w:pPr>
            <w:ins w:id="449" w:author="Admin" w:date="2021-03-05T07:59:00Z">
              <w:r>
                <w:t>1998</w:t>
              </w:r>
            </w:ins>
          </w:p>
          <w:p w:rsidR="00AA20E8" w:rsidRDefault="00AA20E8" w:rsidP="00AA20E8">
            <w:pPr>
              <w:rPr>
                <w:ins w:id="450" w:author="Admin" w:date="2021-03-05T07:59:00Z"/>
              </w:rPr>
            </w:pPr>
            <w:ins w:id="451" w:author="Admin" w:date="2021-03-05T07:59:00Z">
              <w:r>
                <w:t>8.6</w:t>
              </w:r>
            </w:ins>
          </w:p>
        </w:tc>
        <w:tc>
          <w:tcPr>
            <w:tcW w:w="1906" w:type="dxa"/>
          </w:tcPr>
          <w:p w:rsidR="00AA20E8" w:rsidRDefault="00AA20E8" w:rsidP="00AA20E8">
            <w:pPr>
              <w:rPr>
                <w:ins w:id="452" w:author="Admin" w:date="2021-03-05T07:59:00Z"/>
              </w:rPr>
            </w:pPr>
          </w:p>
        </w:tc>
        <w:tc>
          <w:tcPr>
            <w:tcW w:w="1906" w:type="dxa"/>
          </w:tcPr>
          <w:p w:rsidR="00AA20E8" w:rsidRDefault="00AA20E8" w:rsidP="00AA20E8">
            <w:pPr>
              <w:rPr>
                <w:ins w:id="453" w:author="Admin" w:date="2021-03-05T08:00:00Z"/>
              </w:rPr>
            </w:pPr>
            <w:ins w:id="454" w:author="Admin" w:date="2021-03-05T08:00:00Z">
              <w:r>
                <w:t>1005</w:t>
              </w:r>
            </w:ins>
          </w:p>
          <w:p w:rsidR="00AA20E8" w:rsidRDefault="00AA20E8" w:rsidP="00AA20E8">
            <w:pPr>
              <w:rPr>
                <w:ins w:id="455" w:author="Admin" w:date="2021-03-05T08:00:00Z"/>
              </w:rPr>
            </w:pPr>
            <w:ins w:id="456" w:author="Admin" w:date="2021-03-05T08:00:00Z">
              <w:r>
                <w:t>Duong Van</w:t>
              </w:r>
            </w:ins>
          </w:p>
          <w:p w:rsidR="00AA20E8" w:rsidRDefault="00AA20E8" w:rsidP="00AA20E8">
            <w:pPr>
              <w:rPr>
                <w:ins w:id="457" w:author="Admin" w:date="2021-03-05T08:00:00Z"/>
              </w:rPr>
            </w:pPr>
            <w:ins w:id="458" w:author="Admin" w:date="2021-03-05T08:00:00Z">
              <w:r>
                <w:t>Hung</w:t>
              </w:r>
            </w:ins>
          </w:p>
          <w:p w:rsidR="00AA20E8" w:rsidRDefault="00AA20E8" w:rsidP="00AA20E8">
            <w:pPr>
              <w:rPr>
                <w:ins w:id="459" w:author="Admin" w:date="2021-03-05T08:00:00Z"/>
              </w:rPr>
            </w:pPr>
            <w:ins w:id="460" w:author="Admin" w:date="2021-03-05T08:00:00Z">
              <w:r>
                <w:t>Nam</w:t>
              </w:r>
            </w:ins>
          </w:p>
          <w:p w:rsidR="00AA20E8" w:rsidRDefault="00AA20E8" w:rsidP="00AA20E8">
            <w:pPr>
              <w:rPr>
                <w:ins w:id="461" w:author="Admin" w:date="2021-03-05T08:00:00Z"/>
              </w:rPr>
            </w:pPr>
            <w:ins w:id="462" w:author="Admin" w:date="2021-03-05T08:00:00Z">
              <w:r>
                <w:t>1997</w:t>
              </w:r>
            </w:ins>
          </w:p>
          <w:p w:rsidR="00AA20E8" w:rsidRDefault="00AA20E8" w:rsidP="00AA20E8">
            <w:pPr>
              <w:rPr>
                <w:ins w:id="463" w:author="Admin" w:date="2021-03-05T08:00:00Z"/>
              </w:rPr>
            </w:pPr>
            <w:ins w:id="464" w:author="Admin" w:date="2021-03-05T08:00:00Z">
              <w:r>
                <w:t>6.8</w:t>
              </w:r>
            </w:ins>
          </w:p>
        </w:tc>
        <w:tc>
          <w:tcPr>
            <w:tcW w:w="1906" w:type="dxa"/>
          </w:tcPr>
          <w:p w:rsidR="00AA20E8" w:rsidRDefault="00AA20E8" w:rsidP="00AA20E8">
            <w:pPr>
              <w:rPr>
                <w:ins w:id="465" w:author="Admin" w:date="2021-03-05T07:59:00Z"/>
              </w:rPr>
            </w:pPr>
          </w:p>
        </w:tc>
      </w:tr>
    </w:tbl>
    <w:p w:rsidR="00AA4A80" w:rsidRDefault="00AA20E8" w:rsidP="00AA4A80">
      <w:pPr>
        <w:rPr>
          <w:ins w:id="466" w:author="Admin" w:date="2021-03-05T07:59:00Z"/>
        </w:rPr>
      </w:pPr>
      <w:ins w:id="467" w:author="Admin" w:date="2021-03-05T07:5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72A9DA62" wp14:editId="792BDE34">
                  <wp:simplePos x="0" y="0"/>
                  <wp:positionH relativeFrom="column">
                    <wp:posOffset>6384925</wp:posOffset>
                  </wp:positionH>
                  <wp:positionV relativeFrom="paragraph">
                    <wp:posOffset>6985</wp:posOffset>
                  </wp:positionV>
                  <wp:extent cx="352425" cy="695325"/>
                  <wp:effectExtent l="19050" t="19050" r="47625" b="28575"/>
                  <wp:wrapNone/>
                  <wp:docPr id="42" name="Up Arrow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29AE486" id="Up Arrow 42" o:spid="_x0000_s1026" type="#_x0000_t68" style="position:absolute;margin-left:502.75pt;margin-top:.55pt;width:27.75pt;height:5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" adj="5474" fillcolor="#5b9bd5 [3204]" strokecolor="#1f4d78 [1604]" strokeweight="1pt"/>
              </w:pict>
            </mc:Fallback>
          </mc:AlternateContent>
        </w:r>
      </w:ins>
    </w:p>
    <w:p w:rsidR="00AA4A80" w:rsidRPr="00484239" w:rsidRDefault="00AA4A80" w:rsidP="00AA4A80">
      <w:pPr>
        <w:rPr>
          <w:ins w:id="468" w:author="Admin" w:date="2021-03-05T07:59:00Z"/>
        </w:rPr>
      </w:pPr>
    </w:p>
    <w:p w:rsidR="00AA4A80" w:rsidRPr="00484239" w:rsidRDefault="00AA20E8" w:rsidP="00AA4A80">
      <w:pPr>
        <w:rPr>
          <w:ins w:id="469" w:author="Admin" w:date="2021-03-05T07:59:00Z"/>
        </w:rPr>
      </w:pPr>
      <w:ins w:id="470" w:author="Admin" w:date="2021-03-05T07:5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C569722" wp14:editId="40F0BC42">
                  <wp:simplePos x="0" y="0"/>
                  <wp:positionH relativeFrom="page">
                    <wp:align>right</wp:align>
                  </wp:positionH>
                  <wp:positionV relativeFrom="paragraph">
                    <wp:posOffset>289560</wp:posOffset>
                  </wp:positionV>
                  <wp:extent cx="790575" cy="371475"/>
                  <wp:effectExtent l="0" t="0" r="28575" b="28575"/>
                  <wp:wrapNone/>
                  <wp:docPr id="41" name="Text Box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4A80">
                              <w:r>
                                <w:t xml:space="preserve">Count = </w:t>
                              </w:r>
                              <w:ins w:id="471" w:author="Admin" w:date="2021-03-05T08:02:00Z">
                                <w:r>
                                  <w:t>5</w:t>
                                </w:r>
                              </w:ins>
                              <w:del w:id="472" w:author="Admin" w:date="2021-03-05T08:02:00Z">
                                <w:r w:rsidDel="00AA20E8"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569722" id="Text Box 41" o:spid="_x0000_s1062" type="#_x0000_t202" style="position:absolute;margin-left:11.05pt;margin-top:22.8pt;width:62.25pt;height:29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AA4A80">
                        <w:r>
                          <w:t xml:space="preserve">Count = </w:t>
                        </w:r>
                        <w:ins w:id="473" w:author="Admin" w:date="2021-03-05T08:02:00Z">
                          <w:r>
                            <w:t>5</w:t>
                          </w:r>
                        </w:ins>
                        <w:del w:id="474" w:author="Admin" w:date="2021-03-05T08:02:00Z">
                          <w:r w:rsidDel="00AA20E8">
                            <w:delText>4</w:delText>
                          </w:r>
                        </w:del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:rsidR="00AA4A80" w:rsidRPr="00484239" w:rsidRDefault="00AA4A80" w:rsidP="00AA4A80">
      <w:pPr>
        <w:rPr>
          <w:ins w:id="475" w:author="Admin" w:date="2021-03-05T07:59:00Z"/>
        </w:rPr>
      </w:pPr>
    </w:p>
    <w:p w:rsidR="00AA4A80" w:rsidRDefault="00AA4A80" w:rsidP="00AA4A80">
      <w:pPr>
        <w:rPr>
          <w:ins w:id="476" w:author="Admin" w:date="2021-03-05T08:01:00Z"/>
        </w:rPr>
        <w:pPrChange w:id="477" w:author="Admin" w:date="2021-03-05T07:52:00Z">
          <w:pPr/>
        </w:pPrChange>
      </w:pPr>
    </w:p>
    <w:p w:rsidR="00AA20E8" w:rsidRDefault="00AA20E8" w:rsidP="00AA20E8">
      <w:pPr>
        <w:rPr>
          <w:ins w:id="478" w:author="Admin" w:date="2021-03-05T08:01:00Z"/>
        </w:rPr>
      </w:pPr>
      <w:ins w:id="479" w:author="Admin" w:date="2021-03-05T08:01:00Z">
        <w:r>
          <w:t>Bước 2:</w:t>
        </w:r>
      </w:ins>
    </w:p>
    <w:p w:rsidR="00AA20E8" w:rsidRDefault="00AA20E8" w:rsidP="00AA20E8">
      <w:pPr>
        <w:rPr>
          <w:ins w:id="480" w:author="Admin" w:date="2021-03-05T08:01:00Z"/>
        </w:rPr>
      </w:pPr>
      <w:ins w:id="481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29B1260F" wp14:editId="0C0DD370">
                  <wp:simplePos x="0" y="0"/>
                  <wp:positionH relativeFrom="column">
                    <wp:posOffset>6400800</wp:posOffset>
                  </wp:positionH>
                  <wp:positionV relativeFrom="paragraph">
                    <wp:posOffset>295275</wp:posOffset>
                  </wp:positionV>
                  <wp:extent cx="219075" cy="276225"/>
                  <wp:effectExtent l="0" t="0" r="28575" b="28575"/>
                  <wp:wrapNone/>
                  <wp:docPr id="44" name="Text Box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9B1260F" id="Text Box 44" o:spid="_x0000_s1063" type="#_x0000_t202" style="position:absolute;margin-left:7in;margin-top:23.25pt;width:17.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5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AA20E8" w:rsidRDefault="00AA20E8" w:rsidP="00AA20E8">
      <w:pPr>
        <w:rPr>
          <w:ins w:id="482" w:author="Admin" w:date="2021-03-05T08:01:00Z"/>
        </w:rPr>
      </w:pPr>
      <w:ins w:id="483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097515D4" wp14:editId="6BD32AF3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5" name="Text Box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7515D4" id="Text Box 45" o:spid="_x0000_s1064" type="#_x0000_t202" style="position:absolute;margin-left:220.5pt;margin-top:.75pt;width:17.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1F238A51" wp14:editId="317DF767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6" name="Text Box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238A51" id="Text Box 46" o:spid="_x0000_s1065" type="#_x0000_t202" style="position:absolute;margin-left:423pt;margin-top:.75pt;width:17.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xuUQIAAKo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48890A2D" wp14:editId="4C583F6E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7" name="Text Box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8890A2D" id="Text Box 47" o:spid="_x0000_s1066" type="#_x0000_t202" style="position:absolute;margin-left:333pt;margin-top:.75pt;width:17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70864C0E" wp14:editId="6B20A0E8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8" name="Text Box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864C0E" id="Text Box 48" o:spid="_x0000_s1067" type="#_x0000_t202" style="position:absolute;margin-left:131.25pt;margin-top:.75pt;width:17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j7TwIAAKoEAAAOAAAAZHJzL2Uyb0RvYy54bWysVMFuGjEQvVfqP1i+NwtbI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5DC9CCCE" wp14:editId="21C2E3A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49" name="Text Box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DC9CCCE" id="Text Box 49" o:spid="_x0000_s1068" type="#_x0000_t202" style="position:absolute;margin-left:20.25pt;margin-top:.75pt;width:17.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SNUAIAAKo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13334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  <w:gridCol w:w="1906"/>
        <w:gridCol w:w="1906"/>
        <w:tblGridChange w:id="484">
          <w:tblGrid>
            <w:gridCol w:w="1904"/>
            <w:gridCol w:w="1904"/>
            <w:gridCol w:w="1904"/>
            <w:gridCol w:w="1904"/>
            <w:gridCol w:w="1906"/>
            <w:gridCol w:w="1906"/>
            <w:gridCol w:w="1906"/>
          </w:tblGrid>
        </w:tblGridChange>
      </w:tblGrid>
      <w:tr w:rsidR="00AA20E8" w:rsidTr="00054DB4">
        <w:trPr>
          <w:trHeight w:val="2180"/>
          <w:ins w:id="485" w:author="Admin" w:date="2021-03-05T08:01:00Z"/>
        </w:trPr>
        <w:tc>
          <w:tcPr>
            <w:tcW w:w="1904" w:type="dxa"/>
          </w:tcPr>
          <w:p w:rsidR="00AA20E8" w:rsidRDefault="00AA20E8" w:rsidP="00054DB4">
            <w:pPr>
              <w:rPr>
                <w:ins w:id="486" w:author="Admin" w:date="2021-03-05T08:01:00Z"/>
              </w:rPr>
            </w:pPr>
            <w:ins w:id="487" w:author="Admin" w:date="2021-03-05T08:01:00Z">
              <w:r>
                <w:t>1001</w:t>
              </w:r>
            </w:ins>
          </w:p>
          <w:p w:rsidR="00AA20E8" w:rsidRDefault="00AA20E8" w:rsidP="00054DB4">
            <w:pPr>
              <w:rPr>
                <w:ins w:id="488" w:author="Admin" w:date="2021-03-05T08:01:00Z"/>
              </w:rPr>
            </w:pPr>
            <w:ins w:id="489" w:author="Admin" w:date="2021-03-05T08:01:00Z">
              <w:r>
                <w:t>Tran Van</w:t>
              </w:r>
            </w:ins>
          </w:p>
          <w:p w:rsidR="00AA20E8" w:rsidRDefault="00AA20E8" w:rsidP="00054DB4">
            <w:pPr>
              <w:rPr>
                <w:ins w:id="490" w:author="Admin" w:date="2021-03-05T08:01:00Z"/>
              </w:rPr>
            </w:pPr>
            <w:ins w:id="491" w:author="Admin" w:date="2021-03-05T08:01:00Z">
              <w:r>
                <w:t>Thanh</w:t>
              </w:r>
            </w:ins>
          </w:p>
          <w:p w:rsidR="00AA20E8" w:rsidRDefault="00AA20E8" w:rsidP="00054DB4">
            <w:pPr>
              <w:rPr>
                <w:ins w:id="492" w:author="Admin" w:date="2021-03-05T08:01:00Z"/>
              </w:rPr>
            </w:pPr>
            <w:ins w:id="493" w:author="Admin" w:date="2021-03-05T08:01:00Z">
              <w:r>
                <w:t>Nam</w:t>
              </w:r>
            </w:ins>
          </w:p>
          <w:p w:rsidR="00AA20E8" w:rsidRDefault="00AA20E8" w:rsidP="00054DB4">
            <w:pPr>
              <w:rPr>
                <w:ins w:id="494" w:author="Admin" w:date="2021-03-05T08:01:00Z"/>
              </w:rPr>
            </w:pPr>
            <w:ins w:id="495" w:author="Admin" w:date="2021-03-05T08:01:00Z">
              <w:r>
                <w:t>1997</w:t>
              </w:r>
            </w:ins>
          </w:p>
          <w:p w:rsidR="00AA20E8" w:rsidRDefault="00AA20E8" w:rsidP="00054DB4">
            <w:pPr>
              <w:rPr>
                <w:ins w:id="496" w:author="Admin" w:date="2021-03-05T08:01:00Z"/>
              </w:rPr>
            </w:pPr>
            <w:ins w:id="497" w:author="Admin" w:date="2021-03-05T08:01:00Z">
              <w:r>
                <w:t>7.5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498" w:author="Admin" w:date="2021-03-05T08:01:00Z"/>
              </w:rPr>
            </w:pPr>
            <w:ins w:id="499" w:author="Admin" w:date="2021-03-05T08:01:00Z">
              <w:r>
                <w:t>1002</w:t>
              </w:r>
            </w:ins>
          </w:p>
          <w:p w:rsidR="00AA20E8" w:rsidRDefault="00AA20E8" w:rsidP="00054DB4">
            <w:pPr>
              <w:rPr>
                <w:ins w:id="500" w:author="Admin" w:date="2021-03-05T08:01:00Z"/>
              </w:rPr>
            </w:pPr>
            <w:ins w:id="501" w:author="Admin" w:date="2021-03-05T08:01:00Z">
              <w:r>
                <w:t>Nguyen Thi</w:t>
              </w:r>
            </w:ins>
          </w:p>
          <w:p w:rsidR="00AA20E8" w:rsidRDefault="00AA20E8" w:rsidP="00054DB4">
            <w:pPr>
              <w:rPr>
                <w:ins w:id="502" w:author="Admin" w:date="2021-03-05T08:01:00Z"/>
              </w:rPr>
            </w:pPr>
            <w:ins w:id="503" w:author="Admin" w:date="2021-03-05T08:01:00Z">
              <w:r>
                <w:t>Bich</w:t>
              </w:r>
            </w:ins>
          </w:p>
          <w:p w:rsidR="00AA20E8" w:rsidRDefault="00AA20E8" w:rsidP="00054DB4">
            <w:pPr>
              <w:rPr>
                <w:ins w:id="504" w:author="Admin" w:date="2021-03-05T08:01:00Z"/>
              </w:rPr>
            </w:pPr>
            <w:ins w:id="505" w:author="Admin" w:date="2021-03-05T08:01:00Z">
              <w:r>
                <w:t>Nu</w:t>
              </w:r>
            </w:ins>
          </w:p>
          <w:p w:rsidR="00AA20E8" w:rsidRDefault="00AA20E8" w:rsidP="00054DB4">
            <w:pPr>
              <w:rPr>
                <w:ins w:id="506" w:author="Admin" w:date="2021-03-05T08:01:00Z"/>
              </w:rPr>
            </w:pPr>
            <w:ins w:id="507" w:author="Admin" w:date="2021-03-05T08:01:00Z">
              <w:r>
                <w:t>1998</w:t>
              </w:r>
            </w:ins>
          </w:p>
          <w:p w:rsidR="00AA20E8" w:rsidRDefault="00AA20E8" w:rsidP="00054DB4">
            <w:pPr>
              <w:rPr>
                <w:ins w:id="508" w:author="Admin" w:date="2021-03-05T08:01:00Z"/>
              </w:rPr>
            </w:pPr>
            <w:ins w:id="509" w:author="Admin" w:date="2021-03-05T08:01:00Z">
              <w:r>
                <w:t>7.2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510" w:author="Admin" w:date="2021-03-05T08:01:00Z"/>
              </w:rPr>
            </w:pPr>
            <w:ins w:id="511" w:author="Admin" w:date="2021-03-05T08:01:00Z">
              <w:r>
                <w:t>1003</w:t>
              </w:r>
            </w:ins>
          </w:p>
          <w:p w:rsidR="00AA20E8" w:rsidRDefault="00AA20E8" w:rsidP="00054DB4">
            <w:pPr>
              <w:rPr>
                <w:ins w:id="512" w:author="Admin" w:date="2021-03-05T08:01:00Z"/>
              </w:rPr>
            </w:pPr>
            <w:ins w:id="513" w:author="Admin" w:date="2021-03-05T08:01:00Z">
              <w:r>
                <w:t>Nguyen Van</w:t>
              </w:r>
            </w:ins>
          </w:p>
          <w:p w:rsidR="00AA20E8" w:rsidRDefault="00AA20E8" w:rsidP="00054DB4">
            <w:pPr>
              <w:rPr>
                <w:ins w:id="514" w:author="Admin" w:date="2021-03-05T08:01:00Z"/>
              </w:rPr>
            </w:pPr>
            <w:ins w:id="515" w:author="Admin" w:date="2021-03-05T08:01:00Z">
              <w:r>
                <w:t>Giang</w:t>
              </w:r>
            </w:ins>
          </w:p>
          <w:p w:rsidR="00AA20E8" w:rsidRDefault="00AA20E8" w:rsidP="00054DB4">
            <w:pPr>
              <w:rPr>
                <w:ins w:id="516" w:author="Admin" w:date="2021-03-05T08:01:00Z"/>
              </w:rPr>
            </w:pPr>
            <w:ins w:id="517" w:author="Admin" w:date="2021-03-05T08:01:00Z">
              <w:r>
                <w:t>Nam</w:t>
              </w:r>
            </w:ins>
          </w:p>
          <w:p w:rsidR="00AA20E8" w:rsidRDefault="00AA20E8" w:rsidP="00054DB4">
            <w:pPr>
              <w:rPr>
                <w:ins w:id="518" w:author="Admin" w:date="2021-03-05T08:01:00Z"/>
              </w:rPr>
            </w:pPr>
            <w:ins w:id="519" w:author="Admin" w:date="2021-03-05T08:01:00Z">
              <w:r>
                <w:t>1996</w:t>
              </w:r>
            </w:ins>
          </w:p>
          <w:p w:rsidR="00AA20E8" w:rsidRDefault="00AA20E8" w:rsidP="00054DB4">
            <w:pPr>
              <w:rPr>
                <w:ins w:id="520" w:author="Admin" w:date="2021-03-05T08:01:00Z"/>
              </w:rPr>
            </w:pPr>
            <w:ins w:id="521" w:author="Admin" w:date="2021-03-05T08:01:00Z">
              <w:r>
                <w:t>6.4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522" w:author="Admin" w:date="2021-03-05T08:01:00Z"/>
              </w:rPr>
            </w:pPr>
          </w:p>
        </w:tc>
        <w:tc>
          <w:tcPr>
            <w:tcW w:w="1906" w:type="dxa"/>
          </w:tcPr>
          <w:p w:rsidR="00AA20E8" w:rsidRDefault="00AA20E8" w:rsidP="00AA20E8">
            <w:pPr>
              <w:rPr>
                <w:ins w:id="523" w:author="Admin" w:date="2021-03-05T08:01:00Z"/>
              </w:rPr>
            </w:pPr>
            <w:ins w:id="524" w:author="Admin" w:date="2021-03-05T08:01:00Z">
              <w:r>
                <w:t>1004</w:t>
              </w:r>
            </w:ins>
          </w:p>
          <w:p w:rsidR="00AA20E8" w:rsidRDefault="00AA20E8" w:rsidP="00AA20E8">
            <w:pPr>
              <w:rPr>
                <w:ins w:id="525" w:author="Admin" w:date="2021-03-05T08:01:00Z"/>
              </w:rPr>
            </w:pPr>
            <w:ins w:id="526" w:author="Admin" w:date="2021-03-05T08:01:00Z">
              <w:r>
                <w:t>Bui Thi</w:t>
              </w:r>
            </w:ins>
          </w:p>
          <w:p w:rsidR="00AA20E8" w:rsidRDefault="00AA20E8" w:rsidP="00AA20E8">
            <w:pPr>
              <w:rPr>
                <w:ins w:id="527" w:author="Admin" w:date="2021-03-05T08:01:00Z"/>
              </w:rPr>
            </w:pPr>
            <w:ins w:id="528" w:author="Admin" w:date="2021-03-05T08:01:00Z">
              <w:r>
                <w:t>Hong</w:t>
              </w:r>
            </w:ins>
          </w:p>
          <w:p w:rsidR="00AA20E8" w:rsidRDefault="00AA20E8" w:rsidP="00AA20E8">
            <w:pPr>
              <w:rPr>
                <w:ins w:id="529" w:author="Admin" w:date="2021-03-05T08:01:00Z"/>
              </w:rPr>
            </w:pPr>
            <w:ins w:id="530" w:author="Admin" w:date="2021-03-05T08:01:00Z">
              <w:r>
                <w:t>Nu</w:t>
              </w:r>
            </w:ins>
          </w:p>
          <w:p w:rsidR="00AA20E8" w:rsidRDefault="00AA20E8" w:rsidP="00AA20E8">
            <w:pPr>
              <w:rPr>
                <w:ins w:id="531" w:author="Admin" w:date="2021-03-05T08:01:00Z"/>
              </w:rPr>
            </w:pPr>
            <w:ins w:id="532" w:author="Admin" w:date="2021-03-05T08:01:00Z">
              <w:r>
                <w:t>1998</w:t>
              </w:r>
            </w:ins>
          </w:p>
          <w:p w:rsidR="00AA20E8" w:rsidRDefault="00AA20E8" w:rsidP="00AA20E8">
            <w:pPr>
              <w:rPr>
                <w:ins w:id="533" w:author="Admin" w:date="2021-03-05T08:01:00Z"/>
              </w:rPr>
            </w:pPr>
            <w:ins w:id="534" w:author="Admin" w:date="2021-03-05T08:01:00Z">
              <w:r>
                <w:t>8.6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535" w:author="Admin" w:date="2021-03-05T08:01:00Z"/>
              </w:rPr>
            </w:pPr>
            <w:ins w:id="536" w:author="Admin" w:date="2021-03-05T08:01:00Z">
              <w:r>
                <w:t>1005</w:t>
              </w:r>
            </w:ins>
          </w:p>
          <w:p w:rsidR="00AA20E8" w:rsidRDefault="00AA20E8" w:rsidP="00054DB4">
            <w:pPr>
              <w:rPr>
                <w:ins w:id="537" w:author="Admin" w:date="2021-03-05T08:01:00Z"/>
              </w:rPr>
            </w:pPr>
            <w:ins w:id="538" w:author="Admin" w:date="2021-03-05T08:01:00Z">
              <w:r>
                <w:t>Duong Van</w:t>
              </w:r>
            </w:ins>
          </w:p>
          <w:p w:rsidR="00AA20E8" w:rsidRDefault="00AA20E8" w:rsidP="00054DB4">
            <w:pPr>
              <w:rPr>
                <w:ins w:id="539" w:author="Admin" w:date="2021-03-05T08:01:00Z"/>
              </w:rPr>
            </w:pPr>
            <w:ins w:id="540" w:author="Admin" w:date="2021-03-05T08:01:00Z">
              <w:r>
                <w:t>Hung</w:t>
              </w:r>
            </w:ins>
          </w:p>
          <w:p w:rsidR="00AA20E8" w:rsidRDefault="00AA20E8" w:rsidP="00054DB4">
            <w:pPr>
              <w:rPr>
                <w:ins w:id="541" w:author="Admin" w:date="2021-03-05T08:01:00Z"/>
              </w:rPr>
            </w:pPr>
            <w:ins w:id="542" w:author="Admin" w:date="2021-03-05T08:01:00Z">
              <w:r>
                <w:t>Nam</w:t>
              </w:r>
            </w:ins>
          </w:p>
          <w:p w:rsidR="00AA20E8" w:rsidRDefault="00AA20E8" w:rsidP="00054DB4">
            <w:pPr>
              <w:rPr>
                <w:ins w:id="543" w:author="Admin" w:date="2021-03-05T08:01:00Z"/>
              </w:rPr>
            </w:pPr>
            <w:ins w:id="544" w:author="Admin" w:date="2021-03-05T08:01:00Z">
              <w:r>
                <w:t>1997</w:t>
              </w:r>
            </w:ins>
          </w:p>
          <w:p w:rsidR="00AA20E8" w:rsidRDefault="00AA20E8" w:rsidP="00054DB4">
            <w:pPr>
              <w:rPr>
                <w:ins w:id="545" w:author="Admin" w:date="2021-03-05T08:01:00Z"/>
              </w:rPr>
            </w:pPr>
            <w:ins w:id="546" w:author="Admin" w:date="2021-03-05T08:01:00Z">
              <w:r>
                <w:t>6.8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547" w:author="Admin" w:date="2021-03-05T08:01:00Z"/>
              </w:rPr>
            </w:pPr>
          </w:p>
        </w:tc>
      </w:tr>
    </w:tbl>
    <w:p w:rsidR="00AA20E8" w:rsidRDefault="00AA20E8" w:rsidP="00AA20E8">
      <w:pPr>
        <w:rPr>
          <w:ins w:id="548" w:author="Admin" w:date="2021-03-05T08:01:00Z"/>
        </w:rPr>
      </w:pPr>
      <w:ins w:id="549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3F3C9F66" wp14:editId="13BBE54C">
                  <wp:simplePos x="0" y="0"/>
                  <wp:positionH relativeFrom="column">
                    <wp:posOffset>6334125</wp:posOffset>
                  </wp:positionH>
                  <wp:positionV relativeFrom="paragraph">
                    <wp:posOffset>19685</wp:posOffset>
                  </wp:positionV>
                  <wp:extent cx="352425" cy="695325"/>
                  <wp:effectExtent l="19050" t="19050" r="47625" b="28575"/>
                  <wp:wrapNone/>
                  <wp:docPr id="51" name="Up Arrow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3AAACE3" id="Up Arrow 51" o:spid="_x0000_s1026" type="#_x0000_t68" style="position:absolute;margin-left:498.75pt;margin-top:1.55pt;width:27.75pt;height:5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" adj="5474" fillcolor="#5b9bd5 [3204]" strokecolor="#1f4d78 [1604]" strokeweight="1pt"/>
              </w:pict>
            </mc:Fallback>
          </mc:AlternateContent>
        </w:r>
      </w:ins>
    </w:p>
    <w:p w:rsidR="00AA20E8" w:rsidRPr="00484239" w:rsidRDefault="00AA20E8" w:rsidP="00AA20E8">
      <w:pPr>
        <w:rPr>
          <w:ins w:id="550" w:author="Admin" w:date="2021-03-05T08:01:00Z"/>
        </w:rPr>
      </w:pPr>
    </w:p>
    <w:p w:rsidR="00AA20E8" w:rsidRPr="00484239" w:rsidRDefault="00AA20E8" w:rsidP="00AA20E8">
      <w:pPr>
        <w:rPr>
          <w:ins w:id="551" w:author="Admin" w:date="2021-03-05T08:01:00Z"/>
        </w:rPr>
      </w:pPr>
    </w:p>
    <w:p w:rsidR="00AA20E8" w:rsidRPr="00484239" w:rsidRDefault="00AA20E8" w:rsidP="00AA20E8">
      <w:pPr>
        <w:rPr>
          <w:ins w:id="552" w:author="Admin" w:date="2021-03-05T08:01:00Z"/>
        </w:rPr>
      </w:pPr>
      <w:ins w:id="553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1EE73020" wp14:editId="262E0EB9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116205</wp:posOffset>
                  </wp:positionV>
                  <wp:extent cx="790575" cy="346075"/>
                  <wp:effectExtent l="0" t="0" r="28575" b="15875"/>
                  <wp:wrapNone/>
                  <wp:docPr id="50" name="Text Box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46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 xml:space="preserve">Count = </w:t>
                              </w:r>
                              <w:ins w:id="554" w:author="Admin" w:date="2021-03-05T08:03:00Z">
                                <w:r>
                                  <w:t>5</w:t>
                                </w:r>
                              </w:ins>
                              <w:del w:id="555" w:author="Admin" w:date="2021-03-05T08:03:00Z">
                                <w:r w:rsidDel="00AA20E8"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EE73020" id="Text Box 50" o:spid="_x0000_s1069" type="#_x0000_t202" style="position:absolute;margin-left:0;margin-top:9.15pt;width:62.25pt;height:27.25pt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" fillcolor="white [3201]" strokeweight=".5pt">
                  <v:textbox>
                    <w:txbxContent>
                      <w:p w:rsidR="00054DB4" w:rsidRDefault="00054DB4" w:rsidP="00AA20E8">
                        <w:r>
                          <w:t xml:space="preserve">Count = </w:t>
                        </w:r>
                        <w:ins w:id="556" w:author="Admin" w:date="2021-03-05T08:03:00Z">
                          <w:r>
                            <w:t>5</w:t>
                          </w:r>
                        </w:ins>
                        <w:del w:id="557" w:author="Admin" w:date="2021-03-05T08:03:00Z">
                          <w:r w:rsidDel="00AA20E8">
                            <w:delText>4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AA20E8" w:rsidRDefault="00AA20E8">
      <w:pPr>
        <w:rPr>
          <w:ins w:id="558" w:author="Admin" w:date="2021-03-05T08:01:00Z"/>
        </w:rPr>
      </w:pPr>
      <w:ins w:id="559" w:author="Admin" w:date="2021-03-05T08:01:00Z">
        <w:r>
          <w:br w:type="page"/>
        </w:r>
      </w:ins>
    </w:p>
    <w:p w:rsidR="00AA20E8" w:rsidRDefault="00AA20E8" w:rsidP="00AA20E8">
      <w:pPr>
        <w:rPr>
          <w:ins w:id="560" w:author="Admin" w:date="2021-03-05T08:01:00Z"/>
        </w:rPr>
      </w:pPr>
      <w:ins w:id="561" w:author="Admin" w:date="2021-03-05T08:01:00Z">
        <w:r>
          <w:lastRenderedPageBreak/>
          <w:t>Bước 3:</w:t>
        </w:r>
      </w:ins>
    </w:p>
    <w:p w:rsidR="00AA20E8" w:rsidRDefault="00AA20E8" w:rsidP="00AA20E8">
      <w:pPr>
        <w:rPr>
          <w:ins w:id="562" w:author="Admin" w:date="2021-03-05T08:01:00Z"/>
        </w:rPr>
      </w:pPr>
      <w:ins w:id="563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5D730A4B" wp14:editId="215EC048">
                  <wp:simplePos x="0" y="0"/>
                  <wp:positionH relativeFrom="column">
                    <wp:posOffset>6400800</wp:posOffset>
                  </wp:positionH>
                  <wp:positionV relativeFrom="paragraph">
                    <wp:posOffset>295275</wp:posOffset>
                  </wp:positionV>
                  <wp:extent cx="219075" cy="276225"/>
                  <wp:effectExtent l="0" t="0" r="28575" b="28575"/>
                  <wp:wrapNone/>
                  <wp:docPr id="52" name="Text Box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D730A4B" id="Text Box 52" o:spid="_x0000_s1070" type="#_x0000_t202" style="position:absolute;margin-left:7in;margin-top:23.25pt;width:17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TFUQIAAKo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5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AA20E8" w:rsidRDefault="00AA20E8" w:rsidP="00AA20E8">
      <w:pPr>
        <w:rPr>
          <w:ins w:id="564" w:author="Admin" w:date="2021-03-05T08:01:00Z"/>
        </w:rPr>
      </w:pPr>
      <w:ins w:id="565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4B034640" wp14:editId="57AAD2A6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3" name="Text Box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034640" id="Text Box 53" o:spid="_x0000_s1071" type="#_x0000_t202" style="position:absolute;margin-left:220.5pt;margin-top:.75pt;width:17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4F601C7F" wp14:editId="35320715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4" name="Text Box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601C7F" id="Text Box 54" o:spid="_x0000_s1072" type="#_x0000_t202" style="position:absolute;margin-left:423pt;margin-top:.75pt;width:17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Y0UQIAAKo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5B468D64" wp14:editId="3CAB0A39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5" name="Text Box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B468D64" id="Text Box 55" o:spid="_x0000_s1073" type="#_x0000_t202" style="position:absolute;margin-left:333pt;margin-top:.75pt;width:17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08B3FED5" wp14:editId="7C43E7D9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6" name="Text Box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8B3FED5" id="Text Box 56" o:spid="_x0000_s1074" type="#_x0000_t202" style="position:absolute;margin-left:131.25pt;margin-top:.75pt;width:17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fFUQIAAKo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" fillcolor="white [3201]" strokeweight=".5pt">
                  <v:textbox>
                    <w:txbxContent>
                      <w:p w:rsidR="00054DB4" w:rsidRDefault="00054DB4" w:rsidP="00AA20E8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 wp14:anchorId="5422720E" wp14:editId="487E779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57" name="Text Box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22720E" id="Text Box 57" o:spid="_x0000_s1075" type="#_x0000_t202" style="position:absolute;margin-left:20.25pt;margin-top:.75pt;width:17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XCUQIAAKo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" fillcolor="white [3201]" strokeweight=".5pt">
                  <v:textbox>
                    <w:txbxContent>
                      <w:p w:rsidR="00054DB4" w:rsidRDefault="00054DB4" w:rsidP="00AA20E8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13334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  <w:gridCol w:w="1906"/>
        <w:gridCol w:w="1906"/>
        <w:tblGridChange w:id="566">
          <w:tblGrid>
            <w:gridCol w:w="1904"/>
            <w:gridCol w:w="1904"/>
            <w:gridCol w:w="1904"/>
            <w:gridCol w:w="1904"/>
            <w:gridCol w:w="1906"/>
            <w:gridCol w:w="1906"/>
            <w:gridCol w:w="1906"/>
          </w:tblGrid>
        </w:tblGridChange>
      </w:tblGrid>
      <w:tr w:rsidR="00AA20E8" w:rsidTr="00054DB4">
        <w:trPr>
          <w:trHeight w:val="2180"/>
          <w:ins w:id="567" w:author="Admin" w:date="2021-03-05T08:01:00Z"/>
        </w:trPr>
        <w:tc>
          <w:tcPr>
            <w:tcW w:w="1904" w:type="dxa"/>
          </w:tcPr>
          <w:p w:rsidR="00AA20E8" w:rsidRDefault="00AA20E8" w:rsidP="00054DB4">
            <w:pPr>
              <w:rPr>
                <w:ins w:id="568" w:author="Admin" w:date="2021-03-05T08:01:00Z"/>
              </w:rPr>
            </w:pPr>
            <w:ins w:id="569" w:author="Admin" w:date="2021-03-05T08:01:00Z">
              <w:r>
                <w:t>1001</w:t>
              </w:r>
            </w:ins>
          </w:p>
          <w:p w:rsidR="00AA20E8" w:rsidRDefault="00AA20E8" w:rsidP="00054DB4">
            <w:pPr>
              <w:rPr>
                <w:ins w:id="570" w:author="Admin" w:date="2021-03-05T08:01:00Z"/>
              </w:rPr>
            </w:pPr>
            <w:ins w:id="571" w:author="Admin" w:date="2021-03-05T08:01:00Z">
              <w:r>
                <w:t>Tran Van</w:t>
              </w:r>
            </w:ins>
          </w:p>
          <w:p w:rsidR="00AA20E8" w:rsidRDefault="00AA20E8" w:rsidP="00054DB4">
            <w:pPr>
              <w:rPr>
                <w:ins w:id="572" w:author="Admin" w:date="2021-03-05T08:01:00Z"/>
              </w:rPr>
            </w:pPr>
            <w:ins w:id="573" w:author="Admin" w:date="2021-03-05T08:01:00Z">
              <w:r>
                <w:t>Thanh</w:t>
              </w:r>
            </w:ins>
          </w:p>
          <w:p w:rsidR="00AA20E8" w:rsidRDefault="00AA20E8" w:rsidP="00054DB4">
            <w:pPr>
              <w:rPr>
                <w:ins w:id="574" w:author="Admin" w:date="2021-03-05T08:01:00Z"/>
              </w:rPr>
            </w:pPr>
            <w:ins w:id="575" w:author="Admin" w:date="2021-03-05T08:01:00Z">
              <w:r>
                <w:t>Nam</w:t>
              </w:r>
            </w:ins>
          </w:p>
          <w:p w:rsidR="00AA20E8" w:rsidRDefault="00AA20E8" w:rsidP="00054DB4">
            <w:pPr>
              <w:rPr>
                <w:ins w:id="576" w:author="Admin" w:date="2021-03-05T08:01:00Z"/>
              </w:rPr>
            </w:pPr>
            <w:ins w:id="577" w:author="Admin" w:date="2021-03-05T08:01:00Z">
              <w:r>
                <w:t>1997</w:t>
              </w:r>
            </w:ins>
          </w:p>
          <w:p w:rsidR="00AA20E8" w:rsidRDefault="00AA20E8" w:rsidP="00054DB4">
            <w:pPr>
              <w:rPr>
                <w:ins w:id="578" w:author="Admin" w:date="2021-03-05T08:01:00Z"/>
              </w:rPr>
            </w:pPr>
            <w:ins w:id="579" w:author="Admin" w:date="2021-03-05T08:01:00Z">
              <w:r>
                <w:t>7.5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580" w:author="Admin" w:date="2021-03-05T08:01:00Z"/>
              </w:rPr>
            </w:pPr>
            <w:ins w:id="581" w:author="Admin" w:date="2021-03-05T08:01:00Z">
              <w:r>
                <w:t>1002</w:t>
              </w:r>
            </w:ins>
          </w:p>
          <w:p w:rsidR="00AA20E8" w:rsidRDefault="00AA20E8" w:rsidP="00054DB4">
            <w:pPr>
              <w:rPr>
                <w:ins w:id="582" w:author="Admin" w:date="2021-03-05T08:01:00Z"/>
              </w:rPr>
            </w:pPr>
            <w:ins w:id="583" w:author="Admin" w:date="2021-03-05T08:01:00Z">
              <w:r>
                <w:t>Nguyen Thi</w:t>
              </w:r>
            </w:ins>
          </w:p>
          <w:p w:rsidR="00AA20E8" w:rsidRDefault="00AA20E8" w:rsidP="00054DB4">
            <w:pPr>
              <w:rPr>
                <w:ins w:id="584" w:author="Admin" w:date="2021-03-05T08:01:00Z"/>
              </w:rPr>
            </w:pPr>
            <w:ins w:id="585" w:author="Admin" w:date="2021-03-05T08:01:00Z">
              <w:r>
                <w:t>Bich</w:t>
              </w:r>
            </w:ins>
          </w:p>
          <w:p w:rsidR="00AA20E8" w:rsidRDefault="00AA20E8" w:rsidP="00054DB4">
            <w:pPr>
              <w:rPr>
                <w:ins w:id="586" w:author="Admin" w:date="2021-03-05T08:01:00Z"/>
              </w:rPr>
            </w:pPr>
            <w:ins w:id="587" w:author="Admin" w:date="2021-03-05T08:01:00Z">
              <w:r>
                <w:t>Nu</w:t>
              </w:r>
            </w:ins>
          </w:p>
          <w:p w:rsidR="00AA20E8" w:rsidRDefault="00AA20E8" w:rsidP="00054DB4">
            <w:pPr>
              <w:rPr>
                <w:ins w:id="588" w:author="Admin" w:date="2021-03-05T08:01:00Z"/>
              </w:rPr>
            </w:pPr>
            <w:ins w:id="589" w:author="Admin" w:date="2021-03-05T08:01:00Z">
              <w:r>
                <w:t>1998</w:t>
              </w:r>
            </w:ins>
          </w:p>
          <w:p w:rsidR="00AA20E8" w:rsidRDefault="00AA20E8" w:rsidP="00054DB4">
            <w:pPr>
              <w:rPr>
                <w:ins w:id="590" w:author="Admin" w:date="2021-03-05T08:01:00Z"/>
              </w:rPr>
            </w:pPr>
            <w:ins w:id="591" w:author="Admin" w:date="2021-03-05T08:01:00Z">
              <w:r>
                <w:t>7.2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592" w:author="Admin" w:date="2021-03-05T08:01:00Z"/>
              </w:rPr>
            </w:pPr>
          </w:p>
        </w:tc>
        <w:tc>
          <w:tcPr>
            <w:tcW w:w="1904" w:type="dxa"/>
          </w:tcPr>
          <w:p w:rsidR="00AA20E8" w:rsidRDefault="00AA20E8" w:rsidP="00AA20E8">
            <w:pPr>
              <w:rPr>
                <w:ins w:id="593" w:author="Admin" w:date="2021-03-05T08:01:00Z"/>
              </w:rPr>
            </w:pPr>
            <w:ins w:id="594" w:author="Admin" w:date="2021-03-05T08:01:00Z">
              <w:r>
                <w:t>1003</w:t>
              </w:r>
            </w:ins>
          </w:p>
          <w:p w:rsidR="00AA20E8" w:rsidRDefault="00AA20E8" w:rsidP="00AA20E8">
            <w:pPr>
              <w:rPr>
                <w:ins w:id="595" w:author="Admin" w:date="2021-03-05T08:01:00Z"/>
              </w:rPr>
            </w:pPr>
            <w:ins w:id="596" w:author="Admin" w:date="2021-03-05T08:01:00Z">
              <w:r>
                <w:t>Nguyen Van</w:t>
              </w:r>
            </w:ins>
          </w:p>
          <w:p w:rsidR="00AA20E8" w:rsidRDefault="00AA20E8" w:rsidP="00AA20E8">
            <w:pPr>
              <w:rPr>
                <w:ins w:id="597" w:author="Admin" w:date="2021-03-05T08:01:00Z"/>
              </w:rPr>
            </w:pPr>
            <w:ins w:id="598" w:author="Admin" w:date="2021-03-05T08:01:00Z">
              <w:r>
                <w:t>Giang</w:t>
              </w:r>
            </w:ins>
          </w:p>
          <w:p w:rsidR="00AA20E8" w:rsidRDefault="00AA20E8" w:rsidP="00AA20E8">
            <w:pPr>
              <w:rPr>
                <w:ins w:id="599" w:author="Admin" w:date="2021-03-05T08:01:00Z"/>
              </w:rPr>
            </w:pPr>
            <w:ins w:id="600" w:author="Admin" w:date="2021-03-05T08:01:00Z">
              <w:r>
                <w:t>Nam</w:t>
              </w:r>
            </w:ins>
          </w:p>
          <w:p w:rsidR="00AA20E8" w:rsidRDefault="00AA20E8" w:rsidP="00AA20E8">
            <w:pPr>
              <w:rPr>
                <w:ins w:id="601" w:author="Admin" w:date="2021-03-05T08:01:00Z"/>
              </w:rPr>
            </w:pPr>
            <w:ins w:id="602" w:author="Admin" w:date="2021-03-05T08:01:00Z">
              <w:r>
                <w:t>1996</w:t>
              </w:r>
            </w:ins>
          </w:p>
          <w:p w:rsidR="00AA20E8" w:rsidRDefault="00AA20E8" w:rsidP="00AA20E8">
            <w:pPr>
              <w:rPr>
                <w:ins w:id="603" w:author="Admin" w:date="2021-03-05T08:01:00Z"/>
              </w:rPr>
            </w:pPr>
            <w:ins w:id="604" w:author="Admin" w:date="2021-03-05T08:01:00Z">
              <w:r>
                <w:t>6.4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605" w:author="Admin" w:date="2021-03-05T08:01:00Z"/>
              </w:rPr>
            </w:pPr>
            <w:ins w:id="606" w:author="Admin" w:date="2021-03-05T08:01:00Z">
              <w:r>
                <w:t>1004</w:t>
              </w:r>
            </w:ins>
          </w:p>
          <w:p w:rsidR="00AA20E8" w:rsidRDefault="00AA20E8" w:rsidP="00054DB4">
            <w:pPr>
              <w:rPr>
                <w:ins w:id="607" w:author="Admin" w:date="2021-03-05T08:01:00Z"/>
              </w:rPr>
            </w:pPr>
            <w:ins w:id="608" w:author="Admin" w:date="2021-03-05T08:01:00Z">
              <w:r>
                <w:t>Bui Thi</w:t>
              </w:r>
            </w:ins>
          </w:p>
          <w:p w:rsidR="00AA20E8" w:rsidRDefault="00AA20E8" w:rsidP="00054DB4">
            <w:pPr>
              <w:rPr>
                <w:ins w:id="609" w:author="Admin" w:date="2021-03-05T08:01:00Z"/>
              </w:rPr>
            </w:pPr>
            <w:ins w:id="610" w:author="Admin" w:date="2021-03-05T08:01:00Z">
              <w:r>
                <w:t>Hong</w:t>
              </w:r>
            </w:ins>
          </w:p>
          <w:p w:rsidR="00AA20E8" w:rsidRDefault="00AA20E8" w:rsidP="00054DB4">
            <w:pPr>
              <w:rPr>
                <w:ins w:id="611" w:author="Admin" w:date="2021-03-05T08:01:00Z"/>
              </w:rPr>
            </w:pPr>
            <w:ins w:id="612" w:author="Admin" w:date="2021-03-05T08:01:00Z">
              <w:r>
                <w:t>Nu</w:t>
              </w:r>
            </w:ins>
          </w:p>
          <w:p w:rsidR="00AA20E8" w:rsidRDefault="00AA20E8" w:rsidP="00054DB4">
            <w:pPr>
              <w:rPr>
                <w:ins w:id="613" w:author="Admin" w:date="2021-03-05T08:01:00Z"/>
              </w:rPr>
            </w:pPr>
            <w:ins w:id="614" w:author="Admin" w:date="2021-03-05T08:01:00Z">
              <w:r>
                <w:t>1998</w:t>
              </w:r>
            </w:ins>
          </w:p>
          <w:p w:rsidR="00AA20E8" w:rsidRDefault="00AA20E8" w:rsidP="00054DB4">
            <w:pPr>
              <w:rPr>
                <w:ins w:id="615" w:author="Admin" w:date="2021-03-05T08:01:00Z"/>
              </w:rPr>
            </w:pPr>
            <w:ins w:id="616" w:author="Admin" w:date="2021-03-05T08:01:00Z">
              <w:r>
                <w:t>8.6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617" w:author="Admin" w:date="2021-03-05T08:01:00Z"/>
              </w:rPr>
            </w:pPr>
            <w:ins w:id="618" w:author="Admin" w:date="2021-03-05T08:01:00Z">
              <w:r>
                <w:t>1005</w:t>
              </w:r>
            </w:ins>
          </w:p>
          <w:p w:rsidR="00AA20E8" w:rsidRDefault="00AA20E8" w:rsidP="00054DB4">
            <w:pPr>
              <w:rPr>
                <w:ins w:id="619" w:author="Admin" w:date="2021-03-05T08:01:00Z"/>
              </w:rPr>
            </w:pPr>
            <w:ins w:id="620" w:author="Admin" w:date="2021-03-05T08:01:00Z">
              <w:r>
                <w:t>Duong Van</w:t>
              </w:r>
            </w:ins>
          </w:p>
          <w:p w:rsidR="00AA20E8" w:rsidRDefault="00AA20E8" w:rsidP="00054DB4">
            <w:pPr>
              <w:rPr>
                <w:ins w:id="621" w:author="Admin" w:date="2021-03-05T08:01:00Z"/>
              </w:rPr>
            </w:pPr>
            <w:ins w:id="622" w:author="Admin" w:date="2021-03-05T08:01:00Z">
              <w:r>
                <w:t>Hung</w:t>
              </w:r>
            </w:ins>
          </w:p>
          <w:p w:rsidR="00AA20E8" w:rsidRDefault="00AA20E8" w:rsidP="00054DB4">
            <w:pPr>
              <w:rPr>
                <w:ins w:id="623" w:author="Admin" w:date="2021-03-05T08:01:00Z"/>
              </w:rPr>
            </w:pPr>
            <w:ins w:id="624" w:author="Admin" w:date="2021-03-05T08:01:00Z">
              <w:r>
                <w:t>Nam</w:t>
              </w:r>
            </w:ins>
          </w:p>
          <w:p w:rsidR="00AA20E8" w:rsidRDefault="00AA20E8" w:rsidP="00054DB4">
            <w:pPr>
              <w:rPr>
                <w:ins w:id="625" w:author="Admin" w:date="2021-03-05T08:01:00Z"/>
              </w:rPr>
            </w:pPr>
            <w:ins w:id="626" w:author="Admin" w:date="2021-03-05T08:01:00Z">
              <w:r>
                <w:t>1997</w:t>
              </w:r>
            </w:ins>
          </w:p>
          <w:p w:rsidR="00AA20E8" w:rsidRDefault="00AA20E8" w:rsidP="00054DB4">
            <w:pPr>
              <w:rPr>
                <w:ins w:id="627" w:author="Admin" w:date="2021-03-05T08:01:00Z"/>
              </w:rPr>
            </w:pPr>
            <w:ins w:id="628" w:author="Admin" w:date="2021-03-05T08:01:00Z">
              <w:r>
                <w:t>6.8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629" w:author="Admin" w:date="2021-03-05T08:01:00Z"/>
              </w:rPr>
            </w:pPr>
          </w:p>
        </w:tc>
      </w:tr>
    </w:tbl>
    <w:p w:rsidR="00AA20E8" w:rsidRDefault="00AA20E8" w:rsidP="00AA20E8">
      <w:pPr>
        <w:rPr>
          <w:ins w:id="630" w:author="Admin" w:date="2021-03-05T08:01:00Z"/>
        </w:rPr>
      </w:pPr>
      <w:ins w:id="631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1D9C5D86" wp14:editId="12BCAFBB">
                  <wp:simplePos x="0" y="0"/>
                  <wp:positionH relativeFrom="page">
                    <wp:align>right</wp:align>
                  </wp:positionH>
                  <wp:positionV relativeFrom="paragraph">
                    <wp:posOffset>19685</wp:posOffset>
                  </wp:positionV>
                  <wp:extent cx="352425" cy="695325"/>
                  <wp:effectExtent l="19050" t="19050" r="47625" b="28575"/>
                  <wp:wrapNone/>
                  <wp:docPr id="59" name="Up Arrow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003412C" id="Up Arrow 59" o:spid="_x0000_s1026" type="#_x0000_t68" style="position:absolute;margin-left:-23.45pt;margin-top:1.55pt;width:27.75pt;height:54.75pt;z-index:2517237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" adj="5474" fillcolor="#5b9bd5 [3204]" strokecolor="#1f4d78 [1604]" strokeweight="1pt">
                  <w10:wrap anchorx="page"/>
                </v:shape>
              </w:pict>
            </mc:Fallback>
          </mc:AlternateContent>
        </w:r>
      </w:ins>
    </w:p>
    <w:p w:rsidR="00AA20E8" w:rsidRPr="00484239" w:rsidRDefault="00AA20E8" w:rsidP="00AA20E8">
      <w:pPr>
        <w:rPr>
          <w:ins w:id="632" w:author="Admin" w:date="2021-03-05T08:01:00Z"/>
        </w:rPr>
      </w:pPr>
    </w:p>
    <w:p w:rsidR="00AA20E8" w:rsidRPr="00484239" w:rsidRDefault="00AA20E8" w:rsidP="00AA20E8">
      <w:pPr>
        <w:rPr>
          <w:ins w:id="633" w:author="Admin" w:date="2021-03-05T08:01:00Z"/>
        </w:rPr>
      </w:pPr>
      <w:ins w:id="634" w:author="Admin" w:date="2021-03-05T08:0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20161524" wp14:editId="0A35BFA0">
                  <wp:simplePos x="0" y="0"/>
                  <wp:positionH relativeFrom="column">
                    <wp:posOffset>6045200</wp:posOffset>
                  </wp:positionH>
                  <wp:positionV relativeFrom="paragraph">
                    <wp:posOffset>251460</wp:posOffset>
                  </wp:positionV>
                  <wp:extent cx="790575" cy="371475"/>
                  <wp:effectExtent l="0" t="0" r="28575" b="28575"/>
                  <wp:wrapNone/>
                  <wp:docPr id="58" name="Text Box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 xml:space="preserve">Count = </w:t>
                              </w:r>
                              <w:ins w:id="635" w:author="Admin" w:date="2021-03-05T08:03:00Z">
                                <w:r>
                                  <w:t>5</w:t>
                                </w:r>
                              </w:ins>
                              <w:del w:id="636" w:author="Admin" w:date="2021-03-05T08:03:00Z">
                                <w:r w:rsidDel="00AA20E8"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0161524" id="Text Box 58" o:spid="_x0000_s1076" type="#_x0000_t202" style="position:absolute;margin-left:476pt;margin-top:19.8pt;width:62.2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 xml:space="preserve">Count = </w:t>
                        </w:r>
                        <w:ins w:id="637" w:author="Admin" w:date="2021-03-05T08:03:00Z">
                          <w:r>
                            <w:t>5</w:t>
                          </w:r>
                        </w:ins>
                        <w:del w:id="638" w:author="Admin" w:date="2021-03-05T08:03:00Z">
                          <w:r w:rsidDel="00AA20E8">
                            <w:delText>4</w:delText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</w:p>
    <w:p w:rsidR="00AA20E8" w:rsidRDefault="00AA20E8" w:rsidP="00AA4A80">
      <w:pPr>
        <w:rPr>
          <w:ins w:id="639" w:author="Admin" w:date="2021-03-05T08:01:00Z"/>
        </w:rPr>
        <w:pPrChange w:id="640" w:author="Admin" w:date="2021-03-05T07:52:00Z">
          <w:pPr/>
        </w:pPrChange>
      </w:pPr>
    </w:p>
    <w:p w:rsidR="00AA20E8" w:rsidRDefault="00AA20E8" w:rsidP="00AA20E8">
      <w:pPr>
        <w:rPr>
          <w:ins w:id="641" w:author="Admin" w:date="2021-03-05T08:02:00Z"/>
        </w:rPr>
      </w:pPr>
      <w:ins w:id="642" w:author="Admin" w:date="2021-03-05T08:02:00Z">
        <w:r>
          <w:t>Bước 4:</w:t>
        </w:r>
      </w:ins>
    </w:p>
    <w:p w:rsidR="00AA20E8" w:rsidRDefault="00AA20E8" w:rsidP="00AA20E8">
      <w:pPr>
        <w:rPr>
          <w:ins w:id="643" w:author="Admin" w:date="2021-03-05T08:02:00Z"/>
        </w:rPr>
      </w:pPr>
      <w:ins w:id="644" w:author="Admin" w:date="2021-03-05T08:0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4F4B7AF0" wp14:editId="1DB83097">
                  <wp:simplePos x="0" y="0"/>
                  <wp:positionH relativeFrom="column">
                    <wp:posOffset>6400800</wp:posOffset>
                  </wp:positionH>
                  <wp:positionV relativeFrom="paragraph">
                    <wp:posOffset>295275</wp:posOffset>
                  </wp:positionV>
                  <wp:extent cx="219075" cy="276225"/>
                  <wp:effectExtent l="0" t="0" r="28575" b="28575"/>
                  <wp:wrapNone/>
                  <wp:docPr id="60" name="Text Box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4B7AF0" id="Text Box 60" o:spid="_x0000_s1077" type="#_x0000_t202" style="position:absolute;margin-left:7in;margin-top:23.25pt;width:17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y7TwIAAKo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" fillcolor="white [3201]" strokeweight=".5pt">
                  <v:textbox>
                    <w:txbxContent>
                      <w:p w:rsidR="00054DB4" w:rsidRDefault="00054DB4" w:rsidP="00AA20E8">
                        <w:r>
                          <w:t>5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AA20E8" w:rsidRDefault="00AA20E8" w:rsidP="00AA20E8">
      <w:pPr>
        <w:rPr>
          <w:ins w:id="645" w:author="Admin" w:date="2021-03-05T08:02:00Z"/>
        </w:rPr>
      </w:pPr>
      <w:ins w:id="646" w:author="Admin" w:date="2021-03-05T08:0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3E2CDDCF" wp14:editId="5A461694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1" name="Text Box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2CDDCF" id="Text Box 61" o:spid="_x0000_s1078" type="#_x0000_t202" style="position:absolute;margin-left:220.5pt;margin-top:.75pt;width:17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DNUAIAAKo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4DDD1770" wp14:editId="35D8FE34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2" name="Text Box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DDD1770" id="Text Box 62" o:spid="_x0000_s1079" type="#_x0000_t202" style="position:absolute;margin-left:423pt;margin-top:.75pt;width:17.2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609CD48D" wp14:editId="7B92FFE2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3" name="Text Box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09CD48D" id="Text Box 63" o:spid="_x0000_s1080" type="#_x0000_t202" style="position:absolute;margin-left:333pt;margin-top:.75pt;width:17.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kgUAIAAKo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AA20E8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516F7910" wp14:editId="3C842D4F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4" name="Text Box 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16F7910" id="Text Box 64" o:spid="_x0000_s1081" type="#_x0000_t202" style="position:absolute;margin-left:131.25pt;margin-top:.75pt;width:17.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35CB0904" wp14:editId="4925A5B6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5" name="Text Box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5CB0904" id="Text Box 65" o:spid="_x0000_s1082" type="#_x0000_t202" style="position:absolute;margin-left:20.25pt;margin-top:.75pt;width:17.2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vRTwIAAKoEAAAOAAAAZHJzL2Uyb0RvYy54bWysVE1vGjEQvVfqf7B8bxa2gSS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" fillcolor="white [3201]" strokeweight=".5pt">
                  <v:textbox>
                    <w:txbxContent>
                      <w:p w:rsidR="00054DB4" w:rsidRDefault="00054DB4" w:rsidP="00AA20E8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13334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  <w:gridCol w:w="1906"/>
        <w:gridCol w:w="1906"/>
        <w:tblGridChange w:id="647">
          <w:tblGrid>
            <w:gridCol w:w="1904"/>
            <w:gridCol w:w="1904"/>
            <w:gridCol w:w="1904"/>
            <w:gridCol w:w="1904"/>
            <w:gridCol w:w="1906"/>
            <w:gridCol w:w="1906"/>
            <w:gridCol w:w="1906"/>
          </w:tblGrid>
        </w:tblGridChange>
      </w:tblGrid>
      <w:tr w:rsidR="00AA20E8" w:rsidTr="00054DB4">
        <w:trPr>
          <w:trHeight w:val="2180"/>
          <w:ins w:id="648" w:author="Admin" w:date="2021-03-05T08:02:00Z"/>
        </w:trPr>
        <w:tc>
          <w:tcPr>
            <w:tcW w:w="1904" w:type="dxa"/>
          </w:tcPr>
          <w:p w:rsidR="00AA20E8" w:rsidRDefault="00AA20E8" w:rsidP="00054DB4">
            <w:pPr>
              <w:rPr>
                <w:ins w:id="649" w:author="Admin" w:date="2021-03-05T08:02:00Z"/>
              </w:rPr>
            </w:pPr>
            <w:ins w:id="650" w:author="Admin" w:date="2021-03-05T08:02:00Z">
              <w:r>
                <w:t>1001</w:t>
              </w:r>
            </w:ins>
          </w:p>
          <w:p w:rsidR="00AA20E8" w:rsidRDefault="00AA20E8" w:rsidP="00054DB4">
            <w:pPr>
              <w:rPr>
                <w:ins w:id="651" w:author="Admin" w:date="2021-03-05T08:02:00Z"/>
              </w:rPr>
            </w:pPr>
            <w:ins w:id="652" w:author="Admin" w:date="2021-03-05T08:02:00Z">
              <w:r>
                <w:t>Tran Van</w:t>
              </w:r>
            </w:ins>
          </w:p>
          <w:p w:rsidR="00AA20E8" w:rsidRDefault="00AA20E8" w:rsidP="00054DB4">
            <w:pPr>
              <w:rPr>
                <w:ins w:id="653" w:author="Admin" w:date="2021-03-05T08:02:00Z"/>
              </w:rPr>
            </w:pPr>
            <w:ins w:id="654" w:author="Admin" w:date="2021-03-05T08:02:00Z">
              <w:r>
                <w:t>Thanh</w:t>
              </w:r>
            </w:ins>
          </w:p>
          <w:p w:rsidR="00AA20E8" w:rsidRDefault="00AA20E8" w:rsidP="00054DB4">
            <w:pPr>
              <w:rPr>
                <w:ins w:id="655" w:author="Admin" w:date="2021-03-05T08:02:00Z"/>
              </w:rPr>
            </w:pPr>
            <w:ins w:id="656" w:author="Admin" w:date="2021-03-05T08:02:00Z">
              <w:r>
                <w:t>Nam</w:t>
              </w:r>
            </w:ins>
          </w:p>
          <w:p w:rsidR="00AA20E8" w:rsidRDefault="00AA20E8" w:rsidP="00054DB4">
            <w:pPr>
              <w:rPr>
                <w:ins w:id="657" w:author="Admin" w:date="2021-03-05T08:02:00Z"/>
              </w:rPr>
            </w:pPr>
            <w:ins w:id="658" w:author="Admin" w:date="2021-03-05T08:02:00Z">
              <w:r>
                <w:t>1997</w:t>
              </w:r>
            </w:ins>
          </w:p>
          <w:p w:rsidR="00AA20E8" w:rsidRDefault="00AA20E8" w:rsidP="00054DB4">
            <w:pPr>
              <w:rPr>
                <w:ins w:id="659" w:author="Admin" w:date="2021-03-05T08:02:00Z"/>
              </w:rPr>
            </w:pPr>
            <w:ins w:id="660" w:author="Admin" w:date="2021-03-05T08:02:00Z">
              <w:r>
                <w:t>7.5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661" w:author="Admin" w:date="2021-03-05T08:02:00Z"/>
              </w:rPr>
            </w:pPr>
            <w:ins w:id="662" w:author="Admin" w:date="2021-03-05T08:02:00Z">
              <w:r>
                <w:t>1002</w:t>
              </w:r>
            </w:ins>
          </w:p>
          <w:p w:rsidR="00AA20E8" w:rsidRDefault="00AA20E8" w:rsidP="00054DB4">
            <w:pPr>
              <w:rPr>
                <w:ins w:id="663" w:author="Admin" w:date="2021-03-05T08:02:00Z"/>
              </w:rPr>
            </w:pPr>
            <w:ins w:id="664" w:author="Admin" w:date="2021-03-05T08:02:00Z">
              <w:r>
                <w:t>Nguyen Thi</w:t>
              </w:r>
            </w:ins>
          </w:p>
          <w:p w:rsidR="00AA20E8" w:rsidRDefault="00AA20E8" w:rsidP="00054DB4">
            <w:pPr>
              <w:rPr>
                <w:ins w:id="665" w:author="Admin" w:date="2021-03-05T08:02:00Z"/>
              </w:rPr>
            </w:pPr>
            <w:ins w:id="666" w:author="Admin" w:date="2021-03-05T08:02:00Z">
              <w:r>
                <w:t>Bich</w:t>
              </w:r>
            </w:ins>
          </w:p>
          <w:p w:rsidR="00AA20E8" w:rsidRDefault="00AA20E8" w:rsidP="00054DB4">
            <w:pPr>
              <w:rPr>
                <w:ins w:id="667" w:author="Admin" w:date="2021-03-05T08:02:00Z"/>
              </w:rPr>
            </w:pPr>
            <w:ins w:id="668" w:author="Admin" w:date="2021-03-05T08:02:00Z">
              <w:r>
                <w:t>Nu</w:t>
              </w:r>
            </w:ins>
          </w:p>
          <w:p w:rsidR="00AA20E8" w:rsidRDefault="00AA20E8" w:rsidP="00054DB4">
            <w:pPr>
              <w:rPr>
                <w:ins w:id="669" w:author="Admin" w:date="2021-03-05T08:02:00Z"/>
              </w:rPr>
            </w:pPr>
            <w:ins w:id="670" w:author="Admin" w:date="2021-03-05T08:02:00Z">
              <w:r>
                <w:t>1998</w:t>
              </w:r>
            </w:ins>
          </w:p>
          <w:p w:rsidR="00AA20E8" w:rsidRDefault="00AA20E8" w:rsidP="00054DB4">
            <w:pPr>
              <w:rPr>
                <w:ins w:id="671" w:author="Admin" w:date="2021-03-05T08:02:00Z"/>
              </w:rPr>
            </w:pPr>
            <w:ins w:id="672" w:author="Admin" w:date="2021-03-05T08:02:00Z">
              <w:r>
                <w:t>7.2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673" w:author="Admin" w:date="2021-03-05T08:02:00Z"/>
              </w:rPr>
            </w:pPr>
            <w:ins w:id="674" w:author="Admin" w:date="2021-03-05T08:02:00Z">
              <w:r>
                <w:t>1006</w:t>
              </w:r>
            </w:ins>
          </w:p>
          <w:p w:rsidR="00AA20E8" w:rsidRDefault="00AA20E8" w:rsidP="00054DB4">
            <w:pPr>
              <w:rPr>
                <w:ins w:id="675" w:author="Admin" w:date="2021-03-05T08:02:00Z"/>
              </w:rPr>
            </w:pPr>
            <w:ins w:id="676" w:author="Admin" w:date="2021-03-05T08:02:00Z">
              <w:r>
                <w:t>Le Thi</w:t>
              </w:r>
            </w:ins>
          </w:p>
          <w:p w:rsidR="00AA20E8" w:rsidRDefault="00AA20E8" w:rsidP="00054DB4">
            <w:pPr>
              <w:rPr>
                <w:ins w:id="677" w:author="Admin" w:date="2021-03-05T08:02:00Z"/>
              </w:rPr>
            </w:pPr>
            <w:ins w:id="678" w:author="Admin" w:date="2021-03-05T08:02:00Z">
              <w:r>
                <w:t>Doan</w:t>
              </w:r>
            </w:ins>
          </w:p>
          <w:p w:rsidR="00AA20E8" w:rsidRDefault="00AA20E8" w:rsidP="00054DB4">
            <w:pPr>
              <w:rPr>
                <w:ins w:id="679" w:author="Admin" w:date="2021-03-05T08:02:00Z"/>
              </w:rPr>
            </w:pPr>
            <w:ins w:id="680" w:author="Admin" w:date="2021-03-05T08:02:00Z">
              <w:r>
                <w:t>Nu</w:t>
              </w:r>
            </w:ins>
          </w:p>
          <w:p w:rsidR="00AA20E8" w:rsidRDefault="00AA20E8" w:rsidP="00054DB4">
            <w:pPr>
              <w:rPr>
                <w:ins w:id="681" w:author="Admin" w:date="2021-03-05T08:02:00Z"/>
              </w:rPr>
            </w:pPr>
            <w:ins w:id="682" w:author="Admin" w:date="2021-03-05T08:02:00Z">
              <w:r>
                <w:t>1998</w:t>
              </w:r>
            </w:ins>
          </w:p>
          <w:p w:rsidR="00AA20E8" w:rsidRDefault="00AA20E8" w:rsidP="00054DB4">
            <w:pPr>
              <w:rPr>
                <w:ins w:id="683" w:author="Admin" w:date="2021-03-05T08:02:00Z"/>
              </w:rPr>
            </w:pPr>
            <w:ins w:id="684" w:author="Admin" w:date="2021-03-05T08:02:00Z">
              <w:r>
                <w:t>7.6</w:t>
              </w:r>
            </w:ins>
          </w:p>
        </w:tc>
        <w:tc>
          <w:tcPr>
            <w:tcW w:w="1904" w:type="dxa"/>
          </w:tcPr>
          <w:p w:rsidR="00AA20E8" w:rsidRDefault="00AA20E8" w:rsidP="00054DB4">
            <w:pPr>
              <w:rPr>
                <w:ins w:id="685" w:author="Admin" w:date="2021-03-05T08:02:00Z"/>
              </w:rPr>
            </w:pPr>
            <w:ins w:id="686" w:author="Admin" w:date="2021-03-05T08:02:00Z">
              <w:r>
                <w:t>1003</w:t>
              </w:r>
            </w:ins>
          </w:p>
          <w:p w:rsidR="00AA20E8" w:rsidRDefault="00AA20E8" w:rsidP="00054DB4">
            <w:pPr>
              <w:rPr>
                <w:ins w:id="687" w:author="Admin" w:date="2021-03-05T08:02:00Z"/>
              </w:rPr>
            </w:pPr>
            <w:ins w:id="688" w:author="Admin" w:date="2021-03-05T08:02:00Z">
              <w:r>
                <w:t>Nguyen Van</w:t>
              </w:r>
            </w:ins>
          </w:p>
          <w:p w:rsidR="00AA20E8" w:rsidRDefault="00AA20E8" w:rsidP="00054DB4">
            <w:pPr>
              <w:rPr>
                <w:ins w:id="689" w:author="Admin" w:date="2021-03-05T08:02:00Z"/>
              </w:rPr>
            </w:pPr>
            <w:ins w:id="690" w:author="Admin" w:date="2021-03-05T08:02:00Z">
              <w:r>
                <w:t>Giang</w:t>
              </w:r>
            </w:ins>
          </w:p>
          <w:p w:rsidR="00AA20E8" w:rsidRDefault="00AA20E8" w:rsidP="00054DB4">
            <w:pPr>
              <w:rPr>
                <w:ins w:id="691" w:author="Admin" w:date="2021-03-05T08:02:00Z"/>
              </w:rPr>
            </w:pPr>
            <w:ins w:id="692" w:author="Admin" w:date="2021-03-05T08:02:00Z">
              <w:r>
                <w:t>Nam</w:t>
              </w:r>
            </w:ins>
          </w:p>
          <w:p w:rsidR="00AA20E8" w:rsidRDefault="00AA20E8" w:rsidP="00054DB4">
            <w:pPr>
              <w:rPr>
                <w:ins w:id="693" w:author="Admin" w:date="2021-03-05T08:02:00Z"/>
              </w:rPr>
            </w:pPr>
            <w:ins w:id="694" w:author="Admin" w:date="2021-03-05T08:02:00Z">
              <w:r>
                <w:t>1996</w:t>
              </w:r>
            </w:ins>
          </w:p>
          <w:p w:rsidR="00AA20E8" w:rsidRDefault="00AA20E8" w:rsidP="00054DB4">
            <w:pPr>
              <w:rPr>
                <w:ins w:id="695" w:author="Admin" w:date="2021-03-05T08:02:00Z"/>
              </w:rPr>
            </w:pPr>
            <w:ins w:id="696" w:author="Admin" w:date="2021-03-05T08:02:00Z">
              <w:r>
                <w:t>6.4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697" w:author="Admin" w:date="2021-03-05T08:02:00Z"/>
              </w:rPr>
            </w:pPr>
            <w:ins w:id="698" w:author="Admin" w:date="2021-03-05T08:02:00Z">
              <w:r>
                <w:t>1004</w:t>
              </w:r>
            </w:ins>
          </w:p>
          <w:p w:rsidR="00AA20E8" w:rsidRDefault="00AA20E8" w:rsidP="00054DB4">
            <w:pPr>
              <w:rPr>
                <w:ins w:id="699" w:author="Admin" w:date="2021-03-05T08:02:00Z"/>
              </w:rPr>
            </w:pPr>
            <w:ins w:id="700" w:author="Admin" w:date="2021-03-05T08:02:00Z">
              <w:r>
                <w:t>Bui Thi</w:t>
              </w:r>
            </w:ins>
          </w:p>
          <w:p w:rsidR="00AA20E8" w:rsidRDefault="00AA20E8" w:rsidP="00054DB4">
            <w:pPr>
              <w:rPr>
                <w:ins w:id="701" w:author="Admin" w:date="2021-03-05T08:02:00Z"/>
              </w:rPr>
            </w:pPr>
            <w:ins w:id="702" w:author="Admin" w:date="2021-03-05T08:02:00Z">
              <w:r>
                <w:t>Hong</w:t>
              </w:r>
            </w:ins>
          </w:p>
          <w:p w:rsidR="00AA20E8" w:rsidRDefault="00AA20E8" w:rsidP="00054DB4">
            <w:pPr>
              <w:rPr>
                <w:ins w:id="703" w:author="Admin" w:date="2021-03-05T08:02:00Z"/>
              </w:rPr>
            </w:pPr>
            <w:ins w:id="704" w:author="Admin" w:date="2021-03-05T08:02:00Z">
              <w:r>
                <w:t>Nu</w:t>
              </w:r>
            </w:ins>
          </w:p>
          <w:p w:rsidR="00AA20E8" w:rsidRDefault="00AA20E8" w:rsidP="00054DB4">
            <w:pPr>
              <w:rPr>
                <w:ins w:id="705" w:author="Admin" w:date="2021-03-05T08:02:00Z"/>
              </w:rPr>
            </w:pPr>
            <w:ins w:id="706" w:author="Admin" w:date="2021-03-05T08:02:00Z">
              <w:r>
                <w:t>1998</w:t>
              </w:r>
            </w:ins>
          </w:p>
          <w:p w:rsidR="00AA20E8" w:rsidRDefault="00AA20E8" w:rsidP="00054DB4">
            <w:pPr>
              <w:rPr>
                <w:ins w:id="707" w:author="Admin" w:date="2021-03-05T08:02:00Z"/>
              </w:rPr>
            </w:pPr>
            <w:ins w:id="708" w:author="Admin" w:date="2021-03-05T08:02:00Z">
              <w:r>
                <w:t>8.6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709" w:author="Admin" w:date="2021-03-05T08:02:00Z"/>
              </w:rPr>
            </w:pPr>
            <w:ins w:id="710" w:author="Admin" w:date="2021-03-05T08:02:00Z">
              <w:r>
                <w:t>1005</w:t>
              </w:r>
            </w:ins>
          </w:p>
          <w:p w:rsidR="00AA20E8" w:rsidRDefault="00AA20E8" w:rsidP="00054DB4">
            <w:pPr>
              <w:rPr>
                <w:ins w:id="711" w:author="Admin" w:date="2021-03-05T08:02:00Z"/>
              </w:rPr>
            </w:pPr>
            <w:ins w:id="712" w:author="Admin" w:date="2021-03-05T08:02:00Z">
              <w:r>
                <w:t>Duong Van</w:t>
              </w:r>
            </w:ins>
          </w:p>
          <w:p w:rsidR="00AA20E8" w:rsidRDefault="00AA20E8" w:rsidP="00054DB4">
            <w:pPr>
              <w:rPr>
                <w:ins w:id="713" w:author="Admin" w:date="2021-03-05T08:02:00Z"/>
              </w:rPr>
            </w:pPr>
            <w:ins w:id="714" w:author="Admin" w:date="2021-03-05T08:02:00Z">
              <w:r>
                <w:t>Hung</w:t>
              </w:r>
            </w:ins>
          </w:p>
          <w:p w:rsidR="00AA20E8" w:rsidRDefault="00AA20E8" w:rsidP="00054DB4">
            <w:pPr>
              <w:rPr>
                <w:ins w:id="715" w:author="Admin" w:date="2021-03-05T08:02:00Z"/>
              </w:rPr>
            </w:pPr>
            <w:ins w:id="716" w:author="Admin" w:date="2021-03-05T08:02:00Z">
              <w:r>
                <w:t>Nam</w:t>
              </w:r>
            </w:ins>
          </w:p>
          <w:p w:rsidR="00AA20E8" w:rsidRDefault="00AA20E8" w:rsidP="00054DB4">
            <w:pPr>
              <w:rPr>
                <w:ins w:id="717" w:author="Admin" w:date="2021-03-05T08:02:00Z"/>
              </w:rPr>
            </w:pPr>
            <w:ins w:id="718" w:author="Admin" w:date="2021-03-05T08:02:00Z">
              <w:r>
                <w:t>1997</w:t>
              </w:r>
            </w:ins>
          </w:p>
          <w:p w:rsidR="00AA20E8" w:rsidRDefault="00AA20E8" w:rsidP="00054DB4">
            <w:pPr>
              <w:rPr>
                <w:ins w:id="719" w:author="Admin" w:date="2021-03-05T08:02:00Z"/>
              </w:rPr>
            </w:pPr>
            <w:ins w:id="720" w:author="Admin" w:date="2021-03-05T08:02:00Z">
              <w:r>
                <w:t>6.8</w:t>
              </w:r>
            </w:ins>
          </w:p>
        </w:tc>
        <w:tc>
          <w:tcPr>
            <w:tcW w:w="1906" w:type="dxa"/>
          </w:tcPr>
          <w:p w:rsidR="00AA20E8" w:rsidRDefault="00AA20E8" w:rsidP="00054DB4">
            <w:pPr>
              <w:rPr>
                <w:ins w:id="721" w:author="Admin" w:date="2021-03-05T08:02:00Z"/>
              </w:rPr>
            </w:pPr>
          </w:p>
        </w:tc>
      </w:tr>
    </w:tbl>
    <w:p w:rsidR="00AA20E8" w:rsidRDefault="00AA20E8" w:rsidP="00AA20E8">
      <w:pPr>
        <w:rPr>
          <w:ins w:id="722" w:author="Admin" w:date="2021-03-05T08:02:00Z"/>
        </w:rPr>
      </w:pPr>
      <w:ins w:id="723" w:author="Admin" w:date="2021-03-05T08:0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54057CAC" wp14:editId="718CBE14">
                  <wp:simplePos x="0" y="0"/>
                  <wp:positionH relativeFrom="column">
                    <wp:posOffset>6346825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67" name="Up Arrow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31EB9F2" id="Up Arrow 67" o:spid="_x0000_s1026" type="#_x0000_t68" style="position:absolute;margin-left:499.75pt;margin-top:2.55pt;width:27.75pt;height:5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AA20E8" w:rsidRPr="00484239" w:rsidRDefault="00AA20E8" w:rsidP="00AA20E8">
      <w:pPr>
        <w:rPr>
          <w:ins w:id="724" w:author="Admin" w:date="2021-03-05T08:02:00Z"/>
        </w:rPr>
      </w:pPr>
    </w:p>
    <w:p w:rsidR="00AA20E8" w:rsidRPr="00484239" w:rsidRDefault="00AA20E8" w:rsidP="00AA20E8">
      <w:pPr>
        <w:rPr>
          <w:ins w:id="725" w:author="Admin" w:date="2021-03-05T08:02:00Z"/>
        </w:rPr>
      </w:pPr>
      <w:ins w:id="726" w:author="Admin" w:date="2021-03-05T08:0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2D07F783" wp14:editId="25AF3A1A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251460</wp:posOffset>
                  </wp:positionV>
                  <wp:extent cx="790575" cy="371475"/>
                  <wp:effectExtent l="0" t="0" r="28575" b="28575"/>
                  <wp:wrapNone/>
                  <wp:docPr id="66" name="Text Box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AA20E8">
                              <w:r>
                                <w:t xml:space="preserve">Count = </w:t>
                              </w:r>
                              <w:ins w:id="727" w:author="Admin" w:date="2021-03-05T08:03:00Z">
                                <w:r>
                                  <w:t>5</w:t>
                                </w:r>
                              </w:ins>
                              <w:del w:id="728" w:author="Admin" w:date="2021-03-05T08:03:00Z">
                                <w:r w:rsidDel="00AA20E8">
                                  <w:delText>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07F783" id="Text Box 66" o:spid="_x0000_s1083" type="#_x0000_t202" style="position:absolute;margin-left:0;margin-top:19.8pt;width:62.25pt;height:29.25pt;z-index:251734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AA20E8">
                        <w:r>
                          <w:t xml:space="preserve">Count = </w:t>
                        </w:r>
                        <w:ins w:id="729" w:author="Admin" w:date="2021-03-05T08:03:00Z">
                          <w:r>
                            <w:t>5</w:t>
                          </w:r>
                        </w:ins>
                        <w:del w:id="730" w:author="Admin" w:date="2021-03-05T08:03:00Z">
                          <w:r w:rsidDel="00AA20E8">
                            <w:delText>4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AA20E8" w:rsidRPr="00484239" w:rsidRDefault="00AA20E8" w:rsidP="00AA20E8">
      <w:pPr>
        <w:rPr>
          <w:ins w:id="731" w:author="Admin" w:date="2021-03-05T08:02:00Z"/>
        </w:rPr>
      </w:pPr>
    </w:p>
    <w:p w:rsidR="00AA20E8" w:rsidRDefault="00AA20E8" w:rsidP="00AA4A80">
      <w:pPr>
        <w:rPr>
          <w:ins w:id="732" w:author="Admin" w:date="2021-03-05T08:03:00Z"/>
        </w:rPr>
        <w:pPrChange w:id="733" w:author="Admin" w:date="2021-03-05T07:52:00Z">
          <w:pPr/>
        </w:pPrChange>
      </w:pPr>
    </w:p>
    <w:p w:rsidR="00AA20E8" w:rsidRDefault="00AA20E8" w:rsidP="00AA20E8">
      <w:pPr>
        <w:rPr>
          <w:ins w:id="734" w:author="Admin" w:date="2021-03-05T08:04:00Z"/>
        </w:rPr>
        <w:pPrChange w:id="735" w:author="Admin" w:date="2021-03-05T07:52:00Z">
          <w:pPr/>
        </w:pPrChange>
      </w:pPr>
      <w:ins w:id="736" w:author="Admin" w:date="2021-03-05T08:04:00Z">
        <w:r>
          <w:t>Mô tả thao tác sắp xếp danh sách theo chiều tăng dần của tên sinh viên bằng phương pháp lựa chọn.</w:t>
        </w:r>
      </w:ins>
    </w:p>
    <w:p w:rsidR="00AA20E8" w:rsidRDefault="00951CEF" w:rsidP="00AA20E8">
      <w:pPr>
        <w:rPr>
          <w:ins w:id="737" w:author="Admin" w:date="2021-03-05T08:10:00Z"/>
        </w:rPr>
        <w:pPrChange w:id="738" w:author="Admin" w:date="2021-03-05T07:52:00Z">
          <w:pPr/>
        </w:pPrChange>
      </w:pPr>
      <w:ins w:id="739" w:author="Admin" w:date="2021-03-05T08:09:00Z">
        <w:r>
          <w:t>Bước 1:</w:t>
        </w:r>
      </w:ins>
      <w:ins w:id="740" w:author="Admin" w:date="2021-03-05T08:12:00Z">
        <w:r>
          <w:t xml:space="preserve"> so sánh count = 1 với count = 0</w:t>
        </w:r>
      </w:ins>
    </w:p>
    <w:p w:rsidR="00951CEF" w:rsidRDefault="00951CEF" w:rsidP="00951CEF">
      <w:pPr>
        <w:rPr>
          <w:ins w:id="741" w:author="Admin" w:date="2021-03-05T08:10:00Z"/>
        </w:rPr>
      </w:pPr>
    </w:p>
    <w:p w:rsidR="00951CEF" w:rsidRDefault="00951CEF" w:rsidP="00951CEF">
      <w:pPr>
        <w:rPr>
          <w:ins w:id="742" w:author="Admin" w:date="2021-03-05T08:10:00Z"/>
        </w:rPr>
      </w:pPr>
    </w:p>
    <w:p w:rsidR="00951CEF" w:rsidRDefault="00951CEF" w:rsidP="00951CEF">
      <w:pPr>
        <w:rPr>
          <w:ins w:id="743" w:author="Admin" w:date="2021-03-05T08:10:00Z"/>
        </w:rPr>
      </w:pPr>
      <w:ins w:id="744" w:author="Admin" w:date="2021-03-05T08:10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4ECDA8A7" wp14:editId="42CBE0DD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8" name="Text Box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ECDA8A7" id="Text Box 68" o:spid="_x0000_s1084" type="#_x0000_t202" style="position:absolute;margin-left:220.5pt;margin-top:.75pt;width:17.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" fillcolor="white [3201]" strokeweight=".5pt">
                  <v:textbox>
                    <w:txbxContent>
                      <w:p w:rsidR="00054DB4" w:rsidRDefault="00054DB4" w:rsidP="00951CEF">
                        <w: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227E6217" wp14:editId="6585E418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69" name="Text Box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27E6217" id="Text Box 69" o:spid="_x0000_s1085" type="#_x0000_t202" style="position:absolute;margin-left:423pt;margin-top:.75pt;width:17.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" fillcolor="white [3201]" strokeweight=".5pt">
                  <v:textbox>
                    <w:txbxContent>
                      <w:p w:rsidR="00054DB4" w:rsidRDefault="00054DB4" w:rsidP="00951CEF"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5C8C6175" wp14:editId="10839F32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70" name="Text Box 7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C8C6175" id="Text Box 70" o:spid="_x0000_s1086" type="#_x0000_t202" style="position:absolute;margin-left:333pt;margin-top:.75pt;width:17.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951CEF">
                        <w: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247F04E7" wp14:editId="37EBCD30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71" name="Text Box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7F04E7" id="Text Box 71" o:spid="_x0000_s1087" type="#_x0000_t202" style="position:absolute;margin-left:131.25pt;margin-top:.75pt;width:17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" fillcolor="white [3201]" strokeweight=".5pt">
                  <v:textbox>
                    <w:txbxContent>
                      <w:p w:rsidR="00054DB4" w:rsidRDefault="00054DB4" w:rsidP="00951CEF">
                        <w:r>
                          <w:t>1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6C2B77E9" wp14:editId="5AA41EC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</wp:posOffset>
                  </wp:positionV>
                  <wp:extent cx="219075" cy="276225"/>
                  <wp:effectExtent l="0" t="0" r="28575" b="28575"/>
                  <wp:wrapNone/>
                  <wp:docPr id="72" name="Text Box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C2B77E9" id="Text Box 72" o:spid="_x0000_s1088" type="#_x0000_t202" style="position:absolute;margin-left:20.25pt;margin-top:.75pt;width:17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" fillcolor="white [3201]" strokeweight=".5pt">
                  <v:textbox>
                    <w:txbxContent>
                      <w:p w:rsidR="00054DB4" w:rsidRDefault="00054DB4" w:rsidP="00951CEF">
                        <w:r>
                          <w:t>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745" w:author="Admin" w:date="2021-03-05T08:10:00Z"/>
        </w:trPr>
        <w:tc>
          <w:tcPr>
            <w:tcW w:w="1904" w:type="dxa"/>
          </w:tcPr>
          <w:p w:rsidR="00951CEF" w:rsidRPr="00951CEF" w:rsidRDefault="00951CEF" w:rsidP="00054DB4">
            <w:pPr>
              <w:rPr>
                <w:ins w:id="746" w:author="Admin" w:date="2021-03-05T08:10:00Z"/>
                <w:color w:val="FF0000"/>
                <w:rPrChange w:id="747" w:author="Admin" w:date="2021-03-05T08:14:00Z">
                  <w:rPr>
                    <w:ins w:id="748" w:author="Admin" w:date="2021-03-05T08:10:00Z"/>
                  </w:rPr>
                </w:rPrChange>
              </w:rPr>
            </w:pPr>
            <w:ins w:id="749" w:author="Admin" w:date="2021-03-05T08:10:00Z">
              <w:r w:rsidRPr="00951CEF">
                <w:rPr>
                  <w:color w:val="FF0000"/>
                  <w:rPrChange w:id="750" w:author="Admin" w:date="2021-03-05T08:14:00Z">
                    <w:rPr/>
                  </w:rPrChange>
                </w:rPr>
                <w:t>1001</w:t>
              </w:r>
            </w:ins>
          </w:p>
          <w:p w:rsidR="00951CEF" w:rsidRPr="00951CEF" w:rsidRDefault="00951CEF" w:rsidP="00054DB4">
            <w:pPr>
              <w:rPr>
                <w:ins w:id="751" w:author="Admin" w:date="2021-03-05T08:10:00Z"/>
                <w:color w:val="FF0000"/>
                <w:rPrChange w:id="752" w:author="Admin" w:date="2021-03-05T08:14:00Z">
                  <w:rPr>
                    <w:ins w:id="753" w:author="Admin" w:date="2021-03-05T08:10:00Z"/>
                  </w:rPr>
                </w:rPrChange>
              </w:rPr>
            </w:pPr>
            <w:ins w:id="754" w:author="Admin" w:date="2021-03-05T08:10:00Z">
              <w:r w:rsidRPr="00951CEF">
                <w:rPr>
                  <w:color w:val="FF0000"/>
                  <w:rPrChange w:id="755" w:author="Admin" w:date="2021-03-05T08:14:00Z">
                    <w:rPr/>
                  </w:rPrChange>
                </w:rPr>
                <w:t>Tran Van</w:t>
              </w:r>
            </w:ins>
          </w:p>
          <w:p w:rsidR="00951CEF" w:rsidRPr="00951CEF" w:rsidRDefault="00951CEF" w:rsidP="00054DB4">
            <w:pPr>
              <w:rPr>
                <w:ins w:id="756" w:author="Admin" w:date="2021-03-05T08:10:00Z"/>
                <w:color w:val="FF0000"/>
                <w:rPrChange w:id="757" w:author="Admin" w:date="2021-03-05T08:14:00Z">
                  <w:rPr>
                    <w:ins w:id="758" w:author="Admin" w:date="2021-03-05T08:10:00Z"/>
                  </w:rPr>
                </w:rPrChange>
              </w:rPr>
            </w:pPr>
            <w:ins w:id="759" w:author="Admin" w:date="2021-03-05T08:10:00Z">
              <w:r w:rsidRPr="00951CEF">
                <w:rPr>
                  <w:color w:val="FF0000"/>
                  <w:rPrChange w:id="760" w:author="Admin" w:date="2021-03-05T08:14:00Z">
                    <w:rPr/>
                  </w:rPrChange>
                </w:rPr>
                <w:t>Thanh</w:t>
              </w:r>
            </w:ins>
          </w:p>
          <w:p w:rsidR="00951CEF" w:rsidRPr="00951CEF" w:rsidRDefault="00951CEF" w:rsidP="00054DB4">
            <w:pPr>
              <w:rPr>
                <w:ins w:id="761" w:author="Admin" w:date="2021-03-05T08:10:00Z"/>
                <w:color w:val="FF0000"/>
                <w:rPrChange w:id="762" w:author="Admin" w:date="2021-03-05T08:14:00Z">
                  <w:rPr>
                    <w:ins w:id="763" w:author="Admin" w:date="2021-03-05T08:10:00Z"/>
                  </w:rPr>
                </w:rPrChange>
              </w:rPr>
            </w:pPr>
            <w:ins w:id="764" w:author="Admin" w:date="2021-03-05T08:10:00Z">
              <w:r w:rsidRPr="00951CEF">
                <w:rPr>
                  <w:color w:val="FF0000"/>
                  <w:rPrChange w:id="765" w:author="Admin" w:date="2021-03-05T08:14:00Z">
                    <w:rPr/>
                  </w:rPrChange>
                </w:rPr>
                <w:t>Nam</w:t>
              </w:r>
            </w:ins>
          </w:p>
          <w:p w:rsidR="00951CEF" w:rsidRPr="00951CEF" w:rsidRDefault="00951CEF" w:rsidP="00054DB4">
            <w:pPr>
              <w:rPr>
                <w:ins w:id="766" w:author="Admin" w:date="2021-03-05T08:10:00Z"/>
                <w:color w:val="FF0000"/>
                <w:rPrChange w:id="767" w:author="Admin" w:date="2021-03-05T08:14:00Z">
                  <w:rPr>
                    <w:ins w:id="768" w:author="Admin" w:date="2021-03-05T08:10:00Z"/>
                  </w:rPr>
                </w:rPrChange>
              </w:rPr>
            </w:pPr>
            <w:ins w:id="769" w:author="Admin" w:date="2021-03-05T08:10:00Z">
              <w:r w:rsidRPr="00951CEF">
                <w:rPr>
                  <w:color w:val="FF0000"/>
                  <w:rPrChange w:id="770" w:author="Admin" w:date="2021-03-05T08:14:00Z">
                    <w:rPr/>
                  </w:rPrChange>
                </w:rPr>
                <w:t>1997</w:t>
              </w:r>
            </w:ins>
          </w:p>
          <w:p w:rsidR="00951CEF" w:rsidRDefault="00951CEF" w:rsidP="00054DB4">
            <w:pPr>
              <w:rPr>
                <w:ins w:id="771" w:author="Admin" w:date="2021-03-05T08:10:00Z"/>
              </w:rPr>
            </w:pPr>
            <w:ins w:id="772" w:author="Admin" w:date="2021-03-05T08:10:00Z">
              <w:r w:rsidRPr="00951CEF">
                <w:rPr>
                  <w:color w:val="FF0000"/>
                  <w:rPrChange w:id="773" w:author="Admin" w:date="2021-03-05T08:14:00Z">
                    <w:rPr/>
                  </w:rPrChange>
                </w:rPr>
                <w:t>7.5</w:t>
              </w:r>
            </w:ins>
          </w:p>
        </w:tc>
        <w:tc>
          <w:tcPr>
            <w:tcW w:w="1904" w:type="dxa"/>
          </w:tcPr>
          <w:p w:rsidR="00951CEF" w:rsidRPr="00951CEF" w:rsidRDefault="00951CEF" w:rsidP="00054DB4">
            <w:pPr>
              <w:rPr>
                <w:ins w:id="774" w:author="Admin" w:date="2021-03-05T08:10:00Z"/>
                <w:color w:val="FF0000"/>
                <w:rPrChange w:id="775" w:author="Admin" w:date="2021-03-05T08:14:00Z">
                  <w:rPr>
                    <w:ins w:id="776" w:author="Admin" w:date="2021-03-05T08:10:00Z"/>
                  </w:rPr>
                </w:rPrChange>
              </w:rPr>
            </w:pPr>
            <w:ins w:id="777" w:author="Admin" w:date="2021-03-05T08:10:00Z">
              <w:r w:rsidRPr="00951CEF">
                <w:rPr>
                  <w:color w:val="FF0000"/>
                  <w:rPrChange w:id="778" w:author="Admin" w:date="2021-03-05T08:14:00Z">
                    <w:rPr/>
                  </w:rPrChange>
                </w:rPr>
                <w:t>1002</w:t>
              </w:r>
            </w:ins>
          </w:p>
          <w:p w:rsidR="00951CEF" w:rsidRPr="00951CEF" w:rsidRDefault="00951CEF" w:rsidP="00054DB4">
            <w:pPr>
              <w:rPr>
                <w:ins w:id="779" w:author="Admin" w:date="2021-03-05T08:10:00Z"/>
                <w:color w:val="FF0000"/>
                <w:rPrChange w:id="780" w:author="Admin" w:date="2021-03-05T08:14:00Z">
                  <w:rPr>
                    <w:ins w:id="781" w:author="Admin" w:date="2021-03-05T08:10:00Z"/>
                  </w:rPr>
                </w:rPrChange>
              </w:rPr>
            </w:pPr>
            <w:ins w:id="782" w:author="Admin" w:date="2021-03-05T08:10:00Z">
              <w:r w:rsidRPr="00951CEF">
                <w:rPr>
                  <w:color w:val="FF0000"/>
                  <w:rPrChange w:id="783" w:author="Admin" w:date="2021-03-05T08:14:00Z">
                    <w:rPr/>
                  </w:rPrChange>
                </w:rPr>
                <w:t>Nguyen Thi</w:t>
              </w:r>
            </w:ins>
          </w:p>
          <w:p w:rsidR="00951CEF" w:rsidRPr="00951CEF" w:rsidRDefault="00951CEF" w:rsidP="00054DB4">
            <w:pPr>
              <w:rPr>
                <w:ins w:id="784" w:author="Admin" w:date="2021-03-05T08:10:00Z"/>
                <w:color w:val="FF0000"/>
                <w:rPrChange w:id="785" w:author="Admin" w:date="2021-03-05T08:14:00Z">
                  <w:rPr>
                    <w:ins w:id="786" w:author="Admin" w:date="2021-03-05T08:10:00Z"/>
                  </w:rPr>
                </w:rPrChange>
              </w:rPr>
            </w:pPr>
            <w:ins w:id="787" w:author="Admin" w:date="2021-03-05T08:10:00Z">
              <w:r w:rsidRPr="00951CEF">
                <w:rPr>
                  <w:color w:val="FF0000"/>
                  <w:rPrChange w:id="788" w:author="Admin" w:date="2021-03-05T08:14:00Z">
                    <w:rPr/>
                  </w:rPrChange>
                </w:rPr>
                <w:t>Bich</w:t>
              </w:r>
            </w:ins>
          </w:p>
          <w:p w:rsidR="00951CEF" w:rsidRPr="00951CEF" w:rsidRDefault="00951CEF" w:rsidP="00054DB4">
            <w:pPr>
              <w:rPr>
                <w:ins w:id="789" w:author="Admin" w:date="2021-03-05T08:10:00Z"/>
                <w:color w:val="FF0000"/>
                <w:rPrChange w:id="790" w:author="Admin" w:date="2021-03-05T08:14:00Z">
                  <w:rPr>
                    <w:ins w:id="791" w:author="Admin" w:date="2021-03-05T08:10:00Z"/>
                  </w:rPr>
                </w:rPrChange>
              </w:rPr>
            </w:pPr>
            <w:ins w:id="792" w:author="Admin" w:date="2021-03-05T08:10:00Z">
              <w:r w:rsidRPr="00951CEF">
                <w:rPr>
                  <w:color w:val="FF0000"/>
                  <w:rPrChange w:id="793" w:author="Admin" w:date="2021-03-05T08:14:00Z">
                    <w:rPr/>
                  </w:rPrChange>
                </w:rPr>
                <w:t>Nu</w:t>
              </w:r>
            </w:ins>
          </w:p>
          <w:p w:rsidR="00951CEF" w:rsidRPr="00951CEF" w:rsidRDefault="00951CEF" w:rsidP="00054DB4">
            <w:pPr>
              <w:rPr>
                <w:ins w:id="794" w:author="Admin" w:date="2021-03-05T08:10:00Z"/>
                <w:color w:val="FF0000"/>
                <w:rPrChange w:id="795" w:author="Admin" w:date="2021-03-05T08:14:00Z">
                  <w:rPr>
                    <w:ins w:id="796" w:author="Admin" w:date="2021-03-05T08:10:00Z"/>
                  </w:rPr>
                </w:rPrChange>
              </w:rPr>
            </w:pPr>
            <w:ins w:id="797" w:author="Admin" w:date="2021-03-05T08:10:00Z">
              <w:r w:rsidRPr="00951CEF">
                <w:rPr>
                  <w:color w:val="FF0000"/>
                  <w:rPrChange w:id="798" w:author="Admin" w:date="2021-03-05T08:14:00Z">
                    <w:rPr/>
                  </w:rPrChange>
                </w:rPr>
                <w:t>1998</w:t>
              </w:r>
            </w:ins>
          </w:p>
          <w:p w:rsidR="00951CEF" w:rsidRDefault="00951CEF" w:rsidP="00054DB4">
            <w:pPr>
              <w:rPr>
                <w:ins w:id="799" w:author="Admin" w:date="2021-03-05T08:10:00Z"/>
              </w:rPr>
            </w:pPr>
            <w:ins w:id="800" w:author="Admin" w:date="2021-03-05T08:10:00Z">
              <w:r w:rsidRPr="00951CEF">
                <w:rPr>
                  <w:color w:val="FF0000"/>
                  <w:rPrChange w:id="801" w:author="Admin" w:date="2021-03-05T08:14:00Z">
                    <w:rPr/>
                  </w:rPrChange>
                </w:rPr>
                <w:t>7.2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802" w:author="Admin" w:date="2021-03-05T08:10:00Z"/>
              </w:rPr>
            </w:pPr>
            <w:ins w:id="803" w:author="Admin" w:date="2021-03-05T08:10:00Z">
              <w:r>
                <w:t>1003</w:t>
              </w:r>
            </w:ins>
          </w:p>
          <w:p w:rsidR="00951CEF" w:rsidRDefault="00951CEF" w:rsidP="00054DB4">
            <w:pPr>
              <w:rPr>
                <w:ins w:id="804" w:author="Admin" w:date="2021-03-05T08:10:00Z"/>
              </w:rPr>
            </w:pPr>
            <w:ins w:id="805" w:author="Admin" w:date="2021-03-05T08:10:00Z">
              <w:r>
                <w:t>Nguyen Van</w:t>
              </w:r>
            </w:ins>
          </w:p>
          <w:p w:rsidR="00951CEF" w:rsidRDefault="00951CEF" w:rsidP="00054DB4">
            <w:pPr>
              <w:rPr>
                <w:ins w:id="806" w:author="Admin" w:date="2021-03-05T08:10:00Z"/>
              </w:rPr>
            </w:pPr>
            <w:ins w:id="807" w:author="Admin" w:date="2021-03-05T08:10:00Z">
              <w:r>
                <w:t>Giang</w:t>
              </w:r>
            </w:ins>
          </w:p>
          <w:p w:rsidR="00951CEF" w:rsidRDefault="00951CEF" w:rsidP="00054DB4">
            <w:pPr>
              <w:rPr>
                <w:ins w:id="808" w:author="Admin" w:date="2021-03-05T08:10:00Z"/>
              </w:rPr>
            </w:pPr>
            <w:ins w:id="809" w:author="Admin" w:date="2021-03-05T08:10:00Z">
              <w:r>
                <w:t>Nam</w:t>
              </w:r>
            </w:ins>
          </w:p>
          <w:p w:rsidR="00951CEF" w:rsidRDefault="00951CEF" w:rsidP="00054DB4">
            <w:pPr>
              <w:rPr>
                <w:ins w:id="810" w:author="Admin" w:date="2021-03-05T08:10:00Z"/>
              </w:rPr>
            </w:pPr>
            <w:ins w:id="811" w:author="Admin" w:date="2021-03-05T08:10:00Z">
              <w:r>
                <w:t>1996</w:t>
              </w:r>
            </w:ins>
          </w:p>
          <w:p w:rsidR="00951CEF" w:rsidRDefault="00951CEF" w:rsidP="00054DB4">
            <w:pPr>
              <w:rPr>
                <w:ins w:id="812" w:author="Admin" w:date="2021-03-05T08:10:00Z"/>
              </w:rPr>
            </w:pPr>
            <w:ins w:id="813" w:author="Admin" w:date="2021-03-05T08:10:00Z">
              <w:r>
                <w:t>6.4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814" w:author="Admin" w:date="2021-03-05T08:10:00Z"/>
              </w:rPr>
            </w:pPr>
            <w:ins w:id="815" w:author="Admin" w:date="2021-03-05T08:10:00Z">
              <w:r>
                <w:t>1004</w:t>
              </w:r>
            </w:ins>
          </w:p>
          <w:p w:rsidR="00951CEF" w:rsidRDefault="00951CEF" w:rsidP="00054DB4">
            <w:pPr>
              <w:rPr>
                <w:ins w:id="816" w:author="Admin" w:date="2021-03-05T08:10:00Z"/>
              </w:rPr>
            </w:pPr>
            <w:ins w:id="817" w:author="Admin" w:date="2021-03-05T08:10:00Z">
              <w:r>
                <w:t>Bui Thi</w:t>
              </w:r>
            </w:ins>
          </w:p>
          <w:p w:rsidR="00951CEF" w:rsidRDefault="00951CEF" w:rsidP="00054DB4">
            <w:pPr>
              <w:rPr>
                <w:ins w:id="818" w:author="Admin" w:date="2021-03-05T08:10:00Z"/>
              </w:rPr>
            </w:pPr>
            <w:ins w:id="819" w:author="Admin" w:date="2021-03-05T08:10:00Z">
              <w:r>
                <w:t>Hong</w:t>
              </w:r>
            </w:ins>
          </w:p>
          <w:p w:rsidR="00951CEF" w:rsidRDefault="00951CEF" w:rsidP="00054DB4">
            <w:pPr>
              <w:rPr>
                <w:ins w:id="820" w:author="Admin" w:date="2021-03-05T08:10:00Z"/>
              </w:rPr>
            </w:pPr>
            <w:ins w:id="821" w:author="Admin" w:date="2021-03-05T08:10:00Z">
              <w:r>
                <w:t>Nu</w:t>
              </w:r>
            </w:ins>
          </w:p>
          <w:p w:rsidR="00951CEF" w:rsidRDefault="00951CEF" w:rsidP="00054DB4">
            <w:pPr>
              <w:rPr>
                <w:ins w:id="822" w:author="Admin" w:date="2021-03-05T08:10:00Z"/>
              </w:rPr>
            </w:pPr>
            <w:ins w:id="823" w:author="Admin" w:date="2021-03-05T08:10:00Z">
              <w:r>
                <w:t>1998</w:t>
              </w:r>
            </w:ins>
          </w:p>
          <w:p w:rsidR="00951CEF" w:rsidRDefault="00951CEF" w:rsidP="00054DB4">
            <w:pPr>
              <w:rPr>
                <w:ins w:id="824" w:author="Admin" w:date="2021-03-05T08:10:00Z"/>
              </w:rPr>
            </w:pPr>
            <w:ins w:id="825" w:author="Admin" w:date="2021-03-05T08:10:00Z">
              <w:r>
                <w:t>8.6</w:t>
              </w:r>
            </w:ins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826" w:author="Admin" w:date="2021-03-05T08:10:00Z"/>
              </w:rPr>
            </w:pPr>
            <w:ins w:id="827" w:author="Admin" w:date="2021-03-05T08:10:00Z">
              <w:r>
                <w:t>1005</w:t>
              </w:r>
            </w:ins>
          </w:p>
          <w:p w:rsidR="00951CEF" w:rsidRDefault="00951CEF" w:rsidP="00054DB4">
            <w:pPr>
              <w:rPr>
                <w:ins w:id="828" w:author="Admin" w:date="2021-03-05T08:10:00Z"/>
              </w:rPr>
            </w:pPr>
            <w:ins w:id="829" w:author="Admin" w:date="2021-03-05T08:10:00Z">
              <w:r>
                <w:t>Duong Van</w:t>
              </w:r>
            </w:ins>
          </w:p>
          <w:p w:rsidR="00951CEF" w:rsidRDefault="00951CEF" w:rsidP="00054DB4">
            <w:pPr>
              <w:rPr>
                <w:ins w:id="830" w:author="Admin" w:date="2021-03-05T08:10:00Z"/>
              </w:rPr>
            </w:pPr>
            <w:ins w:id="831" w:author="Admin" w:date="2021-03-05T08:10:00Z">
              <w:r>
                <w:t>Hung</w:t>
              </w:r>
            </w:ins>
          </w:p>
          <w:p w:rsidR="00951CEF" w:rsidRDefault="00951CEF" w:rsidP="00054DB4">
            <w:pPr>
              <w:rPr>
                <w:ins w:id="832" w:author="Admin" w:date="2021-03-05T08:10:00Z"/>
              </w:rPr>
            </w:pPr>
            <w:ins w:id="833" w:author="Admin" w:date="2021-03-05T08:10:00Z">
              <w:r>
                <w:t>Nam</w:t>
              </w:r>
            </w:ins>
          </w:p>
          <w:p w:rsidR="00951CEF" w:rsidRDefault="00951CEF" w:rsidP="00054DB4">
            <w:pPr>
              <w:rPr>
                <w:ins w:id="834" w:author="Admin" w:date="2021-03-05T08:10:00Z"/>
              </w:rPr>
            </w:pPr>
            <w:ins w:id="835" w:author="Admin" w:date="2021-03-05T08:10:00Z">
              <w:r>
                <w:t>1997</w:t>
              </w:r>
            </w:ins>
          </w:p>
          <w:p w:rsidR="00951CEF" w:rsidRDefault="00951CEF" w:rsidP="00054DB4">
            <w:pPr>
              <w:rPr>
                <w:ins w:id="836" w:author="Admin" w:date="2021-03-05T08:10:00Z"/>
              </w:rPr>
            </w:pPr>
            <w:ins w:id="837" w:author="Admin" w:date="2021-03-05T08:10:00Z">
              <w:r>
                <w:t>6.8</w:t>
              </w:r>
            </w:ins>
          </w:p>
        </w:tc>
      </w:tr>
    </w:tbl>
    <w:p w:rsidR="00951CEF" w:rsidRDefault="00951CEF" w:rsidP="00951CEF">
      <w:pPr>
        <w:rPr>
          <w:ins w:id="838" w:author="Admin" w:date="2021-03-05T08:10:00Z"/>
        </w:rPr>
      </w:pPr>
      <w:ins w:id="839" w:author="Admin" w:date="2021-03-05T08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0AD6731D" wp14:editId="600ADAF4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74" name="Up Arrow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DA2B427" id="Up Arrow 74" o:spid="_x0000_s1026" type="#_x0000_t68" style="position:absolute;margin-left:399.75pt;margin-top:2.55pt;width:27.75pt;height:5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840" w:author="Admin" w:date="2021-03-05T08:10:00Z"/>
        </w:rPr>
      </w:pPr>
    </w:p>
    <w:p w:rsidR="00951CEF" w:rsidRPr="00484239" w:rsidRDefault="00951CEF" w:rsidP="00951CEF">
      <w:pPr>
        <w:rPr>
          <w:ins w:id="841" w:author="Admin" w:date="2021-03-05T08:10:00Z"/>
        </w:rPr>
      </w:pPr>
    </w:p>
    <w:p w:rsidR="00951CEF" w:rsidRPr="00484239" w:rsidRDefault="00951CEF" w:rsidP="00951CEF">
      <w:pPr>
        <w:rPr>
          <w:ins w:id="842" w:author="Admin" w:date="2021-03-05T08:10:00Z"/>
        </w:rPr>
      </w:pPr>
      <w:ins w:id="843" w:author="Admin" w:date="2021-03-05T08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63B936DD" wp14:editId="537AA3E9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17145</wp:posOffset>
                  </wp:positionV>
                  <wp:extent cx="790575" cy="371475"/>
                  <wp:effectExtent l="0" t="0" r="28575" b="28575"/>
                  <wp:wrapNone/>
                  <wp:docPr id="73" name="Text Box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3B936DD" id="Text Box 73" o:spid="_x0000_s1089" type="#_x0000_t202" style="position:absolute;margin-left:384pt;margin-top:1.35pt;width:62.2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951CEF" w:rsidRPr="00484239" w:rsidRDefault="00951CEF" w:rsidP="00951CEF">
      <w:pPr>
        <w:rPr>
          <w:ins w:id="844" w:author="Admin" w:date="2021-03-05T08:10:00Z"/>
        </w:rPr>
      </w:pPr>
    </w:p>
    <w:p w:rsidR="00951CEF" w:rsidRDefault="00951CEF" w:rsidP="00AA20E8">
      <w:pPr>
        <w:rPr>
          <w:ins w:id="845" w:author="Admin" w:date="2021-03-05T08:13:00Z"/>
        </w:rPr>
        <w:pPrChange w:id="846" w:author="Admin" w:date="2021-03-05T07:52:00Z">
          <w:pPr/>
        </w:pPrChange>
      </w:pPr>
    </w:p>
    <w:p w:rsidR="00951CEF" w:rsidRDefault="00951CEF" w:rsidP="00951CEF">
      <w:pPr>
        <w:rPr>
          <w:ins w:id="847" w:author="Admin" w:date="2021-03-05T08:14:00Z"/>
        </w:rPr>
      </w:pPr>
      <w:ins w:id="848" w:author="Admin" w:date="2021-03-05T08:14:00Z">
        <w:r>
          <w:t>Đổi chỗ 2 vị trí count = 1 với count = 0</w:t>
        </w:r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849" w:author="Admin" w:date="2021-03-05T08:14:00Z"/>
        </w:trPr>
        <w:tc>
          <w:tcPr>
            <w:tcW w:w="1904" w:type="dxa"/>
          </w:tcPr>
          <w:p w:rsidR="00951CEF" w:rsidRPr="00951CEF" w:rsidRDefault="00951CEF" w:rsidP="00951CEF">
            <w:pPr>
              <w:rPr>
                <w:ins w:id="850" w:author="Admin" w:date="2021-03-05T08:14:00Z"/>
                <w:color w:val="000000" w:themeColor="text1"/>
                <w:rPrChange w:id="851" w:author="Admin" w:date="2021-03-05T08:14:00Z">
                  <w:rPr>
                    <w:ins w:id="852" w:author="Admin" w:date="2021-03-05T08:14:00Z"/>
                    <w:color w:val="FF0000"/>
                  </w:rPr>
                </w:rPrChange>
              </w:rPr>
            </w:pPr>
            <w:ins w:id="853" w:author="Admin" w:date="2021-03-05T08:14:00Z">
              <w:r w:rsidRPr="00951CEF">
                <w:rPr>
                  <w:color w:val="000000" w:themeColor="text1"/>
                  <w:rPrChange w:id="854" w:author="Admin" w:date="2021-03-05T08:14:00Z">
                    <w:rPr>
                      <w:color w:val="FF0000"/>
                    </w:rPr>
                  </w:rPrChange>
                </w:rPr>
                <w:t>1002</w:t>
              </w:r>
            </w:ins>
          </w:p>
          <w:p w:rsidR="00951CEF" w:rsidRPr="00951CEF" w:rsidRDefault="00951CEF" w:rsidP="00951CEF">
            <w:pPr>
              <w:rPr>
                <w:ins w:id="855" w:author="Admin" w:date="2021-03-05T08:14:00Z"/>
                <w:color w:val="000000" w:themeColor="text1"/>
                <w:rPrChange w:id="856" w:author="Admin" w:date="2021-03-05T08:14:00Z">
                  <w:rPr>
                    <w:ins w:id="857" w:author="Admin" w:date="2021-03-05T08:14:00Z"/>
                    <w:color w:val="FF0000"/>
                  </w:rPr>
                </w:rPrChange>
              </w:rPr>
            </w:pPr>
            <w:ins w:id="858" w:author="Admin" w:date="2021-03-05T08:14:00Z">
              <w:r w:rsidRPr="00951CEF">
                <w:rPr>
                  <w:color w:val="000000" w:themeColor="text1"/>
                  <w:rPrChange w:id="859" w:author="Admin" w:date="2021-03-05T08:14:00Z">
                    <w:rPr>
                      <w:color w:val="FF0000"/>
                    </w:rPr>
                  </w:rPrChange>
                </w:rPr>
                <w:t>Nguyen Thi</w:t>
              </w:r>
            </w:ins>
          </w:p>
          <w:p w:rsidR="00951CEF" w:rsidRPr="00951CEF" w:rsidRDefault="00951CEF" w:rsidP="00951CEF">
            <w:pPr>
              <w:rPr>
                <w:ins w:id="860" w:author="Admin" w:date="2021-03-05T08:14:00Z"/>
                <w:color w:val="000000" w:themeColor="text1"/>
                <w:rPrChange w:id="861" w:author="Admin" w:date="2021-03-05T08:14:00Z">
                  <w:rPr>
                    <w:ins w:id="862" w:author="Admin" w:date="2021-03-05T08:14:00Z"/>
                    <w:color w:val="FF0000"/>
                  </w:rPr>
                </w:rPrChange>
              </w:rPr>
            </w:pPr>
            <w:ins w:id="863" w:author="Admin" w:date="2021-03-05T08:14:00Z">
              <w:r w:rsidRPr="00951CEF">
                <w:rPr>
                  <w:color w:val="000000" w:themeColor="text1"/>
                  <w:rPrChange w:id="864" w:author="Admin" w:date="2021-03-05T08:14:00Z">
                    <w:rPr>
                      <w:color w:val="FF0000"/>
                    </w:rPr>
                  </w:rPrChange>
                </w:rPr>
                <w:t>Bich</w:t>
              </w:r>
            </w:ins>
          </w:p>
          <w:p w:rsidR="00951CEF" w:rsidRPr="00951CEF" w:rsidRDefault="00951CEF" w:rsidP="00951CEF">
            <w:pPr>
              <w:rPr>
                <w:ins w:id="865" w:author="Admin" w:date="2021-03-05T08:14:00Z"/>
                <w:color w:val="000000" w:themeColor="text1"/>
                <w:rPrChange w:id="866" w:author="Admin" w:date="2021-03-05T08:14:00Z">
                  <w:rPr>
                    <w:ins w:id="867" w:author="Admin" w:date="2021-03-05T08:14:00Z"/>
                    <w:color w:val="FF0000"/>
                  </w:rPr>
                </w:rPrChange>
              </w:rPr>
            </w:pPr>
            <w:ins w:id="868" w:author="Admin" w:date="2021-03-05T08:14:00Z">
              <w:r w:rsidRPr="00951CEF">
                <w:rPr>
                  <w:color w:val="000000" w:themeColor="text1"/>
                  <w:rPrChange w:id="869" w:author="Admin" w:date="2021-03-05T08:14:00Z">
                    <w:rPr>
                      <w:color w:val="FF0000"/>
                    </w:rPr>
                  </w:rPrChange>
                </w:rPr>
                <w:t>Nu</w:t>
              </w:r>
            </w:ins>
          </w:p>
          <w:p w:rsidR="00951CEF" w:rsidRPr="00951CEF" w:rsidRDefault="00951CEF" w:rsidP="00951CEF">
            <w:pPr>
              <w:rPr>
                <w:ins w:id="870" w:author="Admin" w:date="2021-03-05T08:14:00Z"/>
                <w:color w:val="000000" w:themeColor="text1"/>
                <w:rPrChange w:id="871" w:author="Admin" w:date="2021-03-05T08:14:00Z">
                  <w:rPr>
                    <w:ins w:id="872" w:author="Admin" w:date="2021-03-05T08:14:00Z"/>
                    <w:color w:val="FF0000"/>
                  </w:rPr>
                </w:rPrChange>
              </w:rPr>
            </w:pPr>
            <w:ins w:id="873" w:author="Admin" w:date="2021-03-05T08:14:00Z">
              <w:r w:rsidRPr="00951CEF">
                <w:rPr>
                  <w:color w:val="000000" w:themeColor="text1"/>
                  <w:rPrChange w:id="874" w:author="Admin" w:date="2021-03-05T08:14:00Z">
                    <w:rPr>
                      <w:color w:val="FF0000"/>
                    </w:rPr>
                  </w:rPrChange>
                </w:rPr>
                <w:t>1998</w:t>
              </w:r>
            </w:ins>
          </w:p>
          <w:p w:rsidR="00951CEF" w:rsidRDefault="00951CEF" w:rsidP="00951CEF">
            <w:pPr>
              <w:rPr>
                <w:ins w:id="875" w:author="Admin" w:date="2021-03-05T08:14:00Z"/>
              </w:rPr>
            </w:pPr>
            <w:ins w:id="876" w:author="Admin" w:date="2021-03-05T08:14:00Z">
              <w:r w:rsidRPr="00951CEF">
                <w:rPr>
                  <w:color w:val="000000" w:themeColor="text1"/>
                  <w:rPrChange w:id="877" w:author="Admin" w:date="2021-03-05T08:14:00Z">
                    <w:rPr>
                      <w:color w:val="FF0000"/>
                    </w:rPr>
                  </w:rPrChange>
                </w:rPr>
                <w:t>7.2</w:t>
              </w:r>
            </w:ins>
          </w:p>
        </w:tc>
        <w:tc>
          <w:tcPr>
            <w:tcW w:w="1904" w:type="dxa"/>
          </w:tcPr>
          <w:p w:rsidR="00951CEF" w:rsidRPr="00951CEF" w:rsidRDefault="00951CEF" w:rsidP="00951CEF">
            <w:pPr>
              <w:rPr>
                <w:ins w:id="878" w:author="Admin" w:date="2021-03-05T08:14:00Z"/>
                <w:color w:val="000000" w:themeColor="text1"/>
                <w:rPrChange w:id="879" w:author="Admin" w:date="2021-03-05T08:14:00Z">
                  <w:rPr>
                    <w:ins w:id="880" w:author="Admin" w:date="2021-03-05T08:14:00Z"/>
                    <w:color w:val="FF0000"/>
                  </w:rPr>
                </w:rPrChange>
              </w:rPr>
            </w:pPr>
            <w:ins w:id="881" w:author="Admin" w:date="2021-03-05T08:14:00Z">
              <w:r w:rsidRPr="00951CEF">
                <w:rPr>
                  <w:color w:val="000000" w:themeColor="text1"/>
                  <w:rPrChange w:id="882" w:author="Admin" w:date="2021-03-05T08:14:00Z">
                    <w:rPr>
                      <w:color w:val="FF0000"/>
                    </w:rPr>
                  </w:rPrChange>
                </w:rPr>
                <w:t>1001</w:t>
              </w:r>
            </w:ins>
          </w:p>
          <w:p w:rsidR="00951CEF" w:rsidRPr="00951CEF" w:rsidRDefault="00951CEF" w:rsidP="00951CEF">
            <w:pPr>
              <w:rPr>
                <w:ins w:id="883" w:author="Admin" w:date="2021-03-05T08:14:00Z"/>
                <w:color w:val="000000" w:themeColor="text1"/>
                <w:rPrChange w:id="884" w:author="Admin" w:date="2021-03-05T08:14:00Z">
                  <w:rPr>
                    <w:ins w:id="885" w:author="Admin" w:date="2021-03-05T08:14:00Z"/>
                    <w:color w:val="FF0000"/>
                  </w:rPr>
                </w:rPrChange>
              </w:rPr>
            </w:pPr>
            <w:ins w:id="886" w:author="Admin" w:date="2021-03-05T08:14:00Z">
              <w:r w:rsidRPr="00951CEF">
                <w:rPr>
                  <w:color w:val="000000" w:themeColor="text1"/>
                  <w:rPrChange w:id="887" w:author="Admin" w:date="2021-03-05T08:14:00Z">
                    <w:rPr>
                      <w:color w:val="FF0000"/>
                    </w:rPr>
                  </w:rPrChange>
                </w:rPr>
                <w:t>Tran Van</w:t>
              </w:r>
            </w:ins>
          </w:p>
          <w:p w:rsidR="00951CEF" w:rsidRPr="00951CEF" w:rsidRDefault="00951CEF" w:rsidP="00951CEF">
            <w:pPr>
              <w:rPr>
                <w:ins w:id="888" w:author="Admin" w:date="2021-03-05T08:14:00Z"/>
                <w:color w:val="000000" w:themeColor="text1"/>
                <w:rPrChange w:id="889" w:author="Admin" w:date="2021-03-05T08:14:00Z">
                  <w:rPr>
                    <w:ins w:id="890" w:author="Admin" w:date="2021-03-05T08:14:00Z"/>
                    <w:color w:val="FF0000"/>
                  </w:rPr>
                </w:rPrChange>
              </w:rPr>
            </w:pPr>
            <w:ins w:id="891" w:author="Admin" w:date="2021-03-05T08:14:00Z">
              <w:r w:rsidRPr="00951CEF">
                <w:rPr>
                  <w:color w:val="000000" w:themeColor="text1"/>
                  <w:rPrChange w:id="892" w:author="Admin" w:date="2021-03-05T08:14:00Z">
                    <w:rPr>
                      <w:color w:val="FF0000"/>
                    </w:rPr>
                  </w:rPrChange>
                </w:rPr>
                <w:t>Thanh</w:t>
              </w:r>
            </w:ins>
          </w:p>
          <w:p w:rsidR="00951CEF" w:rsidRPr="00951CEF" w:rsidRDefault="00951CEF" w:rsidP="00951CEF">
            <w:pPr>
              <w:rPr>
                <w:ins w:id="893" w:author="Admin" w:date="2021-03-05T08:14:00Z"/>
                <w:color w:val="000000" w:themeColor="text1"/>
                <w:rPrChange w:id="894" w:author="Admin" w:date="2021-03-05T08:14:00Z">
                  <w:rPr>
                    <w:ins w:id="895" w:author="Admin" w:date="2021-03-05T08:14:00Z"/>
                    <w:color w:val="FF0000"/>
                  </w:rPr>
                </w:rPrChange>
              </w:rPr>
            </w:pPr>
            <w:ins w:id="896" w:author="Admin" w:date="2021-03-05T08:14:00Z">
              <w:r w:rsidRPr="00951CEF">
                <w:rPr>
                  <w:color w:val="000000" w:themeColor="text1"/>
                  <w:rPrChange w:id="897" w:author="Admin" w:date="2021-03-05T08:14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951CEF" w:rsidRPr="00951CEF" w:rsidRDefault="00951CEF" w:rsidP="00951CEF">
            <w:pPr>
              <w:rPr>
                <w:ins w:id="898" w:author="Admin" w:date="2021-03-05T08:14:00Z"/>
                <w:color w:val="000000" w:themeColor="text1"/>
                <w:rPrChange w:id="899" w:author="Admin" w:date="2021-03-05T08:14:00Z">
                  <w:rPr>
                    <w:ins w:id="900" w:author="Admin" w:date="2021-03-05T08:14:00Z"/>
                    <w:color w:val="FF0000"/>
                  </w:rPr>
                </w:rPrChange>
              </w:rPr>
            </w:pPr>
            <w:ins w:id="901" w:author="Admin" w:date="2021-03-05T08:14:00Z">
              <w:r w:rsidRPr="00951CEF">
                <w:rPr>
                  <w:color w:val="000000" w:themeColor="text1"/>
                  <w:rPrChange w:id="902" w:author="Admin" w:date="2021-03-05T08:14:00Z">
                    <w:rPr>
                      <w:color w:val="FF0000"/>
                    </w:rPr>
                  </w:rPrChange>
                </w:rPr>
                <w:t>1997</w:t>
              </w:r>
            </w:ins>
          </w:p>
          <w:p w:rsidR="00951CEF" w:rsidRDefault="00951CEF" w:rsidP="00951CEF">
            <w:pPr>
              <w:rPr>
                <w:ins w:id="903" w:author="Admin" w:date="2021-03-05T08:14:00Z"/>
              </w:rPr>
            </w:pPr>
            <w:ins w:id="904" w:author="Admin" w:date="2021-03-05T08:14:00Z">
              <w:r w:rsidRPr="00951CEF">
                <w:rPr>
                  <w:color w:val="000000" w:themeColor="text1"/>
                  <w:rPrChange w:id="905" w:author="Admin" w:date="2021-03-05T08:14:00Z">
                    <w:rPr>
                      <w:color w:val="FF0000"/>
                    </w:rPr>
                  </w:rPrChange>
                </w:rPr>
                <w:t>7.5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906" w:author="Admin" w:date="2021-03-05T08:14:00Z"/>
              </w:rPr>
            </w:pPr>
            <w:ins w:id="907" w:author="Admin" w:date="2021-03-05T08:14:00Z">
              <w:r>
                <w:t>1003</w:t>
              </w:r>
            </w:ins>
          </w:p>
          <w:p w:rsidR="00951CEF" w:rsidRDefault="00951CEF" w:rsidP="00054DB4">
            <w:pPr>
              <w:rPr>
                <w:ins w:id="908" w:author="Admin" w:date="2021-03-05T08:14:00Z"/>
              </w:rPr>
            </w:pPr>
            <w:ins w:id="909" w:author="Admin" w:date="2021-03-05T08:14:00Z">
              <w:r>
                <w:t>Nguyen Van</w:t>
              </w:r>
            </w:ins>
          </w:p>
          <w:p w:rsidR="00951CEF" w:rsidRDefault="00951CEF" w:rsidP="00054DB4">
            <w:pPr>
              <w:rPr>
                <w:ins w:id="910" w:author="Admin" w:date="2021-03-05T08:14:00Z"/>
              </w:rPr>
            </w:pPr>
            <w:ins w:id="911" w:author="Admin" w:date="2021-03-05T08:14:00Z">
              <w:r>
                <w:t>Giang</w:t>
              </w:r>
            </w:ins>
          </w:p>
          <w:p w:rsidR="00951CEF" w:rsidRDefault="00951CEF" w:rsidP="00054DB4">
            <w:pPr>
              <w:rPr>
                <w:ins w:id="912" w:author="Admin" w:date="2021-03-05T08:14:00Z"/>
              </w:rPr>
            </w:pPr>
            <w:ins w:id="913" w:author="Admin" w:date="2021-03-05T08:14:00Z">
              <w:r>
                <w:t>Nam</w:t>
              </w:r>
            </w:ins>
          </w:p>
          <w:p w:rsidR="00951CEF" w:rsidRDefault="00951CEF" w:rsidP="00054DB4">
            <w:pPr>
              <w:rPr>
                <w:ins w:id="914" w:author="Admin" w:date="2021-03-05T08:14:00Z"/>
              </w:rPr>
            </w:pPr>
            <w:ins w:id="915" w:author="Admin" w:date="2021-03-05T08:14:00Z">
              <w:r>
                <w:t>1996</w:t>
              </w:r>
            </w:ins>
          </w:p>
          <w:p w:rsidR="00951CEF" w:rsidRDefault="00951CEF" w:rsidP="00054DB4">
            <w:pPr>
              <w:rPr>
                <w:ins w:id="916" w:author="Admin" w:date="2021-03-05T08:14:00Z"/>
              </w:rPr>
            </w:pPr>
            <w:ins w:id="917" w:author="Admin" w:date="2021-03-05T08:14:00Z">
              <w:r>
                <w:t>6.4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918" w:author="Admin" w:date="2021-03-05T08:14:00Z"/>
              </w:rPr>
            </w:pPr>
            <w:ins w:id="919" w:author="Admin" w:date="2021-03-05T08:14:00Z">
              <w:r>
                <w:t>1004</w:t>
              </w:r>
            </w:ins>
          </w:p>
          <w:p w:rsidR="00951CEF" w:rsidRDefault="00951CEF" w:rsidP="00054DB4">
            <w:pPr>
              <w:rPr>
                <w:ins w:id="920" w:author="Admin" w:date="2021-03-05T08:14:00Z"/>
              </w:rPr>
            </w:pPr>
            <w:ins w:id="921" w:author="Admin" w:date="2021-03-05T08:14:00Z">
              <w:r>
                <w:t>Bui Thi</w:t>
              </w:r>
            </w:ins>
          </w:p>
          <w:p w:rsidR="00951CEF" w:rsidRDefault="00951CEF" w:rsidP="00054DB4">
            <w:pPr>
              <w:rPr>
                <w:ins w:id="922" w:author="Admin" w:date="2021-03-05T08:14:00Z"/>
              </w:rPr>
            </w:pPr>
            <w:ins w:id="923" w:author="Admin" w:date="2021-03-05T08:14:00Z">
              <w:r>
                <w:t>Hong</w:t>
              </w:r>
            </w:ins>
          </w:p>
          <w:p w:rsidR="00951CEF" w:rsidRDefault="00951CEF" w:rsidP="00054DB4">
            <w:pPr>
              <w:rPr>
                <w:ins w:id="924" w:author="Admin" w:date="2021-03-05T08:14:00Z"/>
              </w:rPr>
            </w:pPr>
            <w:ins w:id="925" w:author="Admin" w:date="2021-03-05T08:14:00Z">
              <w:r>
                <w:t>Nu</w:t>
              </w:r>
            </w:ins>
          </w:p>
          <w:p w:rsidR="00951CEF" w:rsidRDefault="00951CEF" w:rsidP="00054DB4">
            <w:pPr>
              <w:rPr>
                <w:ins w:id="926" w:author="Admin" w:date="2021-03-05T08:14:00Z"/>
              </w:rPr>
            </w:pPr>
            <w:ins w:id="927" w:author="Admin" w:date="2021-03-05T08:14:00Z">
              <w:r>
                <w:t>1998</w:t>
              </w:r>
            </w:ins>
          </w:p>
          <w:p w:rsidR="00951CEF" w:rsidRDefault="00951CEF" w:rsidP="00054DB4">
            <w:pPr>
              <w:rPr>
                <w:ins w:id="928" w:author="Admin" w:date="2021-03-05T08:14:00Z"/>
              </w:rPr>
            </w:pPr>
            <w:ins w:id="929" w:author="Admin" w:date="2021-03-05T08:14:00Z">
              <w:r>
                <w:t>8.6</w:t>
              </w:r>
            </w:ins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930" w:author="Admin" w:date="2021-03-05T08:14:00Z"/>
              </w:rPr>
            </w:pPr>
            <w:ins w:id="931" w:author="Admin" w:date="2021-03-05T08:14:00Z">
              <w:r>
                <w:t>1005</w:t>
              </w:r>
            </w:ins>
          </w:p>
          <w:p w:rsidR="00951CEF" w:rsidRDefault="00951CEF" w:rsidP="00054DB4">
            <w:pPr>
              <w:rPr>
                <w:ins w:id="932" w:author="Admin" w:date="2021-03-05T08:14:00Z"/>
              </w:rPr>
            </w:pPr>
            <w:ins w:id="933" w:author="Admin" w:date="2021-03-05T08:14:00Z">
              <w:r>
                <w:t>Duong Van</w:t>
              </w:r>
            </w:ins>
          </w:p>
          <w:p w:rsidR="00951CEF" w:rsidRDefault="00951CEF" w:rsidP="00054DB4">
            <w:pPr>
              <w:rPr>
                <w:ins w:id="934" w:author="Admin" w:date="2021-03-05T08:14:00Z"/>
              </w:rPr>
            </w:pPr>
            <w:ins w:id="935" w:author="Admin" w:date="2021-03-05T08:14:00Z">
              <w:r>
                <w:t>Hung</w:t>
              </w:r>
            </w:ins>
          </w:p>
          <w:p w:rsidR="00951CEF" w:rsidRDefault="00951CEF" w:rsidP="00054DB4">
            <w:pPr>
              <w:rPr>
                <w:ins w:id="936" w:author="Admin" w:date="2021-03-05T08:14:00Z"/>
              </w:rPr>
            </w:pPr>
            <w:ins w:id="937" w:author="Admin" w:date="2021-03-05T08:14:00Z">
              <w:r>
                <w:t>Nam</w:t>
              </w:r>
            </w:ins>
          </w:p>
          <w:p w:rsidR="00951CEF" w:rsidRDefault="00951CEF" w:rsidP="00054DB4">
            <w:pPr>
              <w:rPr>
                <w:ins w:id="938" w:author="Admin" w:date="2021-03-05T08:14:00Z"/>
              </w:rPr>
            </w:pPr>
            <w:ins w:id="939" w:author="Admin" w:date="2021-03-05T08:14:00Z">
              <w:r>
                <w:t>1997</w:t>
              </w:r>
            </w:ins>
          </w:p>
          <w:p w:rsidR="00951CEF" w:rsidRDefault="00951CEF" w:rsidP="00054DB4">
            <w:pPr>
              <w:rPr>
                <w:ins w:id="940" w:author="Admin" w:date="2021-03-05T08:14:00Z"/>
              </w:rPr>
            </w:pPr>
            <w:ins w:id="941" w:author="Admin" w:date="2021-03-05T08:14:00Z">
              <w:r>
                <w:t>6.8</w:t>
              </w:r>
            </w:ins>
          </w:p>
        </w:tc>
      </w:tr>
    </w:tbl>
    <w:p w:rsidR="00951CEF" w:rsidRDefault="00951CEF" w:rsidP="00951CEF">
      <w:pPr>
        <w:rPr>
          <w:ins w:id="942" w:author="Admin" w:date="2021-03-05T08:14:00Z"/>
        </w:rPr>
      </w:pPr>
      <w:ins w:id="943" w:author="Admin" w:date="2021-03-05T08:1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560E152C" wp14:editId="754F13DF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76" name="Up Arrow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2C738C3" id="Up Arrow 76" o:spid="_x0000_s1026" type="#_x0000_t68" style="position:absolute;margin-left:399.75pt;margin-top:2.55pt;width:27.75pt;height:5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944" w:author="Admin" w:date="2021-03-05T08:14:00Z"/>
        </w:rPr>
      </w:pPr>
    </w:p>
    <w:p w:rsidR="00951CEF" w:rsidRPr="00484239" w:rsidRDefault="00951CEF" w:rsidP="00951CEF">
      <w:pPr>
        <w:rPr>
          <w:ins w:id="945" w:author="Admin" w:date="2021-03-05T08:14:00Z"/>
        </w:rPr>
      </w:pPr>
    </w:p>
    <w:p w:rsidR="00951CEF" w:rsidRPr="00484239" w:rsidRDefault="00951CEF" w:rsidP="00951CEF">
      <w:pPr>
        <w:rPr>
          <w:ins w:id="946" w:author="Admin" w:date="2021-03-05T08:14:00Z"/>
        </w:rPr>
      </w:pPr>
      <w:ins w:id="947" w:author="Admin" w:date="2021-03-05T08:1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75BA3883" wp14:editId="0416E604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17145</wp:posOffset>
                  </wp:positionV>
                  <wp:extent cx="790575" cy="371475"/>
                  <wp:effectExtent l="0" t="0" r="28575" b="28575"/>
                  <wp:wrapNone/>
                  <wp:docPr id="77" name="Text Box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5BA3883" id="Text Box 77" o:spid="_x0000_s1090" type="#_x0000_t202" style="position:absolute;margin-left:384pt;margin-top:1.35pt;width:62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951CEF" w:rsidRDefault="00951CEF" w:rsidP="00AA20E8">
      <w:pPr>
        <w:rPr>
          <w:ins w:id="948" w:author="Admin" w:date="2021-03-05T08:15:00Z"/>
        </w:rPr>
        <w:pPrChange w:id="949" w:author="Admin" w:date="2021-03-05T07:52:00Z">
          <w:pPr/>
        </w:pPrChange>
      </w:pPr>
    </w:p>
    <w:p w:rsidR="00951CEF" w:rsidRDefault="00951CEF">
      <w:pPr>
        <w:rPr>
          <w:ins w:id="950" w:author="Admin" w:date="2021-03-05T08:16:00Z"/>
        </w:rPr>
      </w:pPr>
      <w:ins w:id="951" w:author="Admin" w:date="2021-03-05T08:16:00Z">
        <w:r>
          <w:br w:type="page"/>
        </w:r>
      </w:ins>
    </w:p>
    <w:p w:rsidR="003F2AF7" w:rsidRDefault="003F2AF7" w:rsidP="00AA20E8">
      <w:pPr>
        <w:rPr>
          <w:ins w:id="952" w:author="Admin" w:date="2021-03-05T08:22:00Z"/>
        </w:rPr>
      </w:pPr>
      <w:ins w:id="953" w:author="Admin" w:date="2021-03-05T08:22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64736" behindDoc="0" locked="0" layoutInCell="1" allowOverlap="1" wp14:anchorId="3F609DD5" wp14:editId="7893C00E">
                  <wp:simplePos x="0" y="0"/>
                  <wp:positionH relativeFrom="column">
                    <wp:posOffset>2641600</wp:posOffset>
                  </wp:positionH>
                  <wp:positionV relativeFrom="paragraph">
                    <wp:posOffset>190500</wp:posOffset>
                  </wp:positionV>
                  <wp:extent cx="1028700" cy="1485900"/>
                  <wp:effectExtent l="0" t="0" r="19050" b="19050"/>
                  <wp:wrapNone/>
                  <wp:docPr id="91" name="Text Box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954" w:author="Admin" w:date="2021-03-05T08:22:00Z"/>
                                  <w:color w:val="FF0000"/>
                                </w:rPr>
                              </w:pPr>
                              <w:ins w:id="955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1003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956" w:author="Admin" w:date="2021-03-05T08:22:00Z"/>
                                  <w:color w:val="FF0000"/>
                                </w:rPr>
                              </w:pPr>
                              <w:ins w:id="957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Nguyen Van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958" w:author="Admin" w:date="2021-03-05T08:22:00Z"/>
                                  <w:color w:val="FF0000"/>
                                </w:rPr>
                              </w:pPr>
                              <w:ins w:id="959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Giang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960" w:author="Admin" w:date="2021-03-05T08:22:00Z"/>
                                  <w:color w:val="FF0000"/>
                                </w:rPr>
                              </w:pPr>
                              <w:ins w:id="961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Nam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962" w:author="Admin" w:date="2021-03-05T08:22:00Z"/>
                                  <w:color w:val="FF0000"/>
                                </w:rPr>
                              </w:pPr>
                              <w:ins w:id="963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1996</w:t>
                                </w:r>
                              </w:ins>
                            </w:p>
                            <w:p w:rsidR="00054DB4" w:rsidRDefault="00054DB4" w:rsidP="003F2AF7">
                              <w:ins w:id="964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F609DD5" id="Text Box 91" o:spid="_x0000_s1091" type="#_x0000_t202" style="position:absolute;margin-left:208pt;margin-top:15pt;width:81pt;height:1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965" w:author="Admin" w:date="2021-03-05T08:22:00Z"/>
                            <w:color w:val="FF0000"/>
                          </w:rPr>
                        </w:pPr>
                        <w:ins w:id="966" w:author="Admin" w:date="2021-03-05T08:22:00Z">
                          <w:r w:rsidRPr="00484239">
                            <w:rPr>
                              <w:color w:val="FF0000"/>
                            </w:rPr>
                            <w:t>1003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967" w:author="Admin" w:date="2021-03-05T08:22:00Z"/>
                            <w:color w:val="FF0000"/>
                          </w:rPr>
                        </w:pPr>
                        <w:ins w:id="968" w:author="Admin" w:date="2021-03-05T08:22:00Z">
                          <w:r w:rsidRPr="00484239">
                            <w:rPr>
                              <w:color w:val="FF0000"/>
                            </w:rPr>
                            <w:t>Nguyen Van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969" w:author="Admin" w:date="2021-03-05T08:22:00Z"/>
                            <w:color w:val="FF0000"/>
                          </w:rPr>
                        </w:pPr>
                        <w:ins w:id="970" w:author="Admin" w:date="2021-03-05T08:22:00Z">
                          <w:r w:rsidRPr="00484239">
                            <w:rPr>
                              <w:color w:val="FF0000"/>
                            </w:rPr>
                            <w:t>Giang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971" w:author="Admin" w:date="2021-03-05T08:22:00Z"/>
                            <w:color w:val="FF0000"/>
                          </w:rPr>
                        </w:pPr>
                        <w:ins w:id="972" w:author="Admin" w:date="2021-03-05T08:22:00Z">
                          <w:r w:rsidRPr="00484239">
                            <w:rPr>
                              <w:color w:val="FF0000"/>
                            </w:rPr>
                            <w:t>Nam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973" w:author="Admin" w:date="2021-03-05T08:22:00Z"/>
                            <w:color w:val="FF0000"/>
                          </w:rPr>
                        </w:pPr>
                        <w:ins w:id="974" w:author="Admin" w:date="2021-03-05T08:22:00Z">
                          <w:r w:rsidRPr="00484239">
                            <w:rPr>
                              <w:color w:val="FF0000"/>
                            </w:rPr>
                            <w:t>1996</w:t>
                          </w:r>
                        </w:ins>
                      </w:p>
                      <w:p w:rsidR="00054DB4" w:rsidRDefault="00054DB4" w:rsidP="003F2AF7">
                        <w:ins w:id="975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76" w:author="Admin" w:date="2021-03-05T08:15:00Z">
        <w:r w:rsidR="00951CEF">
          <w:t>Bước 2: so sánh count = 2 lần lượt với count = 1, count = 0</w:t>
        </w:r>
      </w:ins>
    </w:p>
    <w:p w:rsidR="003F2AF7" w:rsidRDefault="003F2AF7" w:rsidP="00AA20E8">
      <w:pPr>
        <w:rPr>
          <w:ins w:id="977" w:author="Admin" w:date="2021-03-05T08:22:00Z"/>
        </w:rPr>
      </w:pPr>
    </w:p>
    <w:p w:rsidR="003F2AF7" w:rsidRDefault="003F2AF7" w:rsidP="00AA20E8">
      <w:pPr>
        <w:rPr>
          <w:ins w:id="978" w:author="Admin" w:date="2021-03-05T08:22:00Z"/>
        </w:rPr>
      </w:pPr>
    </w:p>
    <w:p w:rsidR="00951CEF" w:rsidRDefault="00951CEF" w:rsidP="00AA20E8">
      <w:pPr>
        <w:rPr>
          <w:ins w:id="979" w:author="Admin" w:date="2021-03-05T08:23:00Z"/>
        </w:rPr>
      </w:pPr>
      <w:ins w:id="980" w:author="Admin" w:date="2021-03-05T08:16:00Z">
        <w:r>
          <w:br/>
        </w:r>
      </w:ins>
    </w:p>
    <w:p w:rsidR="003F2AF7" w:rsidRDefault="003F2AF7" w:rsidP="00AA20E8">
      <w:pPr>
        <w:rPr>
          <w:ins w:id="981" w:author="Admin" w:date="2021-03-05T08:23:00Z"/>
        </w:rPr>
      </w:pPr>
    </w:p>
    <w:p w:rsidR="003F2AF7" w:rsidRPr="00AA4A80" w:rsidRDefault="003F2AF7" w:rsidP="00AA20E8">
      <w:pPr>
        <w:rPr>
          <w:ins w:id="982" w:author="Admin" w:date="2021-03-05T08:16:00Z"/>
          <w:rPrChange w:id="983" w:author="Admin" w:date="2021-03-05T07:52:00Z">
            <w:rPr>
              <w:ins w:id="984" w:author="Admin" w:date="2021-03-05T08:16:00Z"/>
            </w:rPr>
          </w:rPrChange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985" w:author="Admin" w:date="2021-03-05T08:16:00Z"/>
        </w:trPr>
        <w:tc>
          <w:tcPr>
            <w:tcW w:w="1904" w:type="dxa"/>
          </w:tcPr>
          <w:p w:rsidR="00951CEF" w:rsidRPr="00484239" w:rsidRDefault="00951CEF" w:rsidP="00054DB4">
            <w:pPr>
              <w:rPr>
                <w:ins w:id="986" w:author="Admin" w:date="2021-03-05T08:16:00Z"/>
                <w:color w:val="000000" w:themeColor="text1"/>
              </w:rPr>
            </w:pPr>
            <w:ins w:id="987" w:author="Admin" w:date="2021-03-05T08:16:00Z">
              <w:r w:rsidRPr="00484239">
                <w:rPr>
                  <w:color w:val="000000" w:themeColor="text1"/>
                </w:rPr>
                <w:t>1002</w:t>
              </w:r>
            </w:ins>
          </w:p>
          <w:p w:rsidR="00951CEF" w:rsidRPr="00484239" w:rsidRDefault="00951CEF" w:rsidP="00054DB4">
            <w:pPr>
              <w:rPr>
                <w:ins w:id="988" w:author="Admin" w:date="2021-03-05T08:16:00Z"/>
                <w:color w:val="000000" w:themeColor="text1"/>
              </w:rPr>
            </w:pPr>
            <w:ins w:id="989" w:author="Admin" w:date="2021-03-05T08:16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951CEF" w:rsidRPr="00484239" w:rsidRDefault="00951CEF" w:rsidP="00054DB4">
            <w:pPr>
              <w:rPr>
                <w:ins w:id="990" w:author="Admin" w:date="2021-03-05T08:16:00Z"/>
                <w:color w:val="000000" w:themeColor="text1"/>
              </w:rPr>
            </w:pPr>
            <w:ins w:id="991" w:author="Admin" w:date="2021-03-05T08:16:00Z">
              <w:r w:rsidRPr="00484239">
                <w:rPr>
                  <w:color w:val="000000" w:themeColor="text1"/>
                </w:rPr>
                <w:t>Bich</w:t>
              </w:r>
            </w:ins>
          </w:p>
          <w:p w:rsidR="00951CEF" w:rsidRPr="00484239" w:rsidRDefault="00951CEF" w:rsidP="00054DB4">
            <w:pPr>
              <w:rPr>
                <w:ins w:id="992" w:author="Admin" w:date="2021-03-05T08:16:00Z"/>
                <w:color w:val="000000" w:themeColor="text1"/>
              </w:rPr>
            </w:pPr>
            <w:ins w:id="993" w:author="Admin" w:date="2021-03-05T08:16:00Z">
              <w:r w:rsidRPr="00484239">
                <w:rPr>
                  <w:color w:val="000000" w:themeColor="text1"/>
                </w:rPr>
                <w:t>Nu</w:t>
              </w:r>
            </w:ins>
          </w:p>
          <w:p w:rsidR="00951CEF" w:rsidRPr="00484239" w:rsidRDefault="00951CEF" w:rsidP="00054DB4">
            <w:pPr>
              <w:rPr>
                <w:ins w:id="994" w:author="Admin" w:date="2021-03-05T08:16:00Z"/>
                <w:color w:val="000000" w:themeColor="text1"/>
              </w:rPr>
            </w:pPr>
            <w:ins w:id="995" w:author="Admin" w:date="2021-03-05T08:16:00Z">
              <w:r w:rsidRPr="00484239">
                <w:rPr>
                  <w:color w:val="000000" w:themeColor="text1"/>
                </w:rPr>
                <w:t>1998</w:t>
              </w:r>
            </w:ins>
          </w:p>
          <w:p w:rsidR="00951CEF" w:rsidRDefault="00951CEF" w:rsidP="00054DB4">
            <w:pPr>
              <w:rPr>
                <w:ins w:id="996" w:author="Admin" w:date="2021-03-05T08:16:00Z"/>
              </w:rPr>
            </w:pPr>
            <w:ins w:id="997" w:author="Admin" w:date="2021-03-05T08:16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951CEF" w:rsidRPr="00951CEF" w:rsidRDefault="00951CEF" w:rsidP="00054DB4">
            <w:pPr>
              <w:rPr>
                <w:ins w:id="998" w:author="Admin" w:date="2021-03-05T08:16:00Z"/>
                <w:color w:val="FF0000"/>
                <w:rPrChange w:id="999" w:author="Admin" w:date="2021-03-05T08:16:00Z">
                  <w:rPr>
                    <w:ins w:id="1000" w:author="Admin" w:date="2021-03-05T08:16:00Z"/>
                    <w:color w:val="000000" w:themeColor="text1"/>
                  </w:rPr>
                </w:rPrChange>
              </w:rPr>
            </w:pPr>
            <w:ins w:id="1001" w:author="Admin" w:date="2021-03-05T08:16:00Z">
              <w:r w:rsidRPr="00951CEF">
                <w:rPr>
                  <w:color w:val="FF0000"/>
                  <w:rPrChange w:id="1002" w:author="Admin" w:date="2021-03-05T08:16:00Z">
                    <w:rPr>
                      <w:color w:val="000000" w:themeColor="text1"/>
                    </w:rPr>
                  </w:rPrChange>
                </w:rPr>
                <w:t>1001</w:t>
              </w:r>
            </w:ins>
          </w:p>
          <w:p w:rsidR="00951CEF" w:rsidRPr="00951CEF" w:rsidRDefault="00951CEF" w:rsidP="00054DB4">
            <w:pPr>
              <w:rPr>
                <w:ins w:id="1003" w:author="Admin" w:date="2021-03-05T08:16:00Z"/>
                <w:color w:val="FF0000"/>
                <w:rPrChange w:id="1004" w:author="Admin" w:date="2021-03-05T08:16:00Z">
                  <w:rPr>
                    <w:ins w:id="1005" w:author="Admin" w:date="2021-03-05T08:16:00Z"/>
                    <w:color w:val="000000" w:themeColor="text1"/>
                  </w:rPr>
                </w:rPrChange>
              </w:rPr>
            </w:pPr>
            <w:ins w:id="1006" w:author="Admin" w:date="2021-03-05T08:16:00Z">
              <w:r w:rsidRPr="00951CEF">
                <w:rPr>
                  <w:color w:val="FF0000"/>
                  <w:rPrChange w:id="1007" w:author="Admin" w:date="2021-03-05T08:16:00Z">
                    <w:rPr>
                      <w:color w:val="000000" w:themeColor="text1"/>
                    </w:rPr>
                  </w:rPrChange>
                </w:rPr>
                <w:t>Tran Van</w:t>
              </w:r>
            </w:ins>
          </w:p>
          <w:p w:rsidR="00951CEF" w:rsidRPr="00951CEF" w:rsidRDefault="00951CEF" w:rsidP="00054DB4">
            <w:pPr>
              <w:rPr>
                <w:ins w:id="1008" w:author="Admin" w:date="2021-03-05T08:16:00Z"/>
                <w:color w:val="FF0000"/>
                <w:rPrChange w:id="1009" w:author="Admin" w:date="2021-03-05T08:16:00Z">
                  <w:rPr>
                    <w:ins w:id="1010" w:author="Admin" w:date="2021-03-05T08:16:00Z"/>
                    <w:color w:val="000000" w:themeColor="text1"/>
                  </w:rPr>
                </w:rPrChange>
              </w:rPr>
            </w:pPr>
            <w:ins w:id="1011" w:author="Admin" w:date="2021-03-05T08:16:00Z">
              <w:r w:rsidRPr="00951CEF">
                <w:rPr>
                  <w:color w:val="FF0000"/>
                  <w:rPrChange w:id="1012" w:author="Admin" w:date="2021-03-05T08:16:00Z">
                    <w:rPr>
                      <w:color w:val="000000" w:themeColor="text1"/>
                    </w:rPr>
                  </w:rPrChange>
                </w:rPr>
                <w:t>Thanh</w:t>
              </w:r>
            </w:ins>
          </w:p>
          <w:p w:rsidR="00951CEF" w:rsidRPr="00951CEF" w:rsidRDefault="00951CEF" w:rsidP="00054DB4">
            <w:pPr>
              <w:rPr>
                <w:ins w:id="1013" w:author="Admin" w:date="2021-03-05T08:16:00Z"/>
                <w:color w:val="FF0000"/>
                <w:rPrChange w:id="1014" w:author="Admin" w:date="2021-03-05T08:16:00Z">
                  <w:rPr>
                    <w:ins w:id="1015" w:author="Admin" w:date="2021-03-05T08:16:00Z"/>
                    <w:color w:val="000000" w:themeColor="text1"/>
                  </w:rPr>
                </w:rPrChange>
              </w:rPr>
            </w:pPr>
            <w:ins w:id="1016" w:author="Admin" w:date="2021-03-05T08:16:00Z">
              <w:r w:rsidRPr="00951CEF">
                <w:rPr>
                  <w:color w:val="FF0000"/>
                  <w:rPrChange w:id="1017" w:author="Admin" w:date="2021-03-05T08:16:00Z">
                    <w:rPr>
                      <w:color w:val="000000" w:themeColor="text1"/>
                    </w:rPr>
                  </w:rPrChange>
                </w:rPr>
                <w:t>Nam</w:t>
              </w:r>
            </w:ins>
          </w:p>
          <w:p w:rsidR="00951CEF" w:rsidRPr="00951CEF" w:rsidRDefault="00951CEF" w:rsidP="00054DB4">
            <w:pPr>
              <w:rPr>
                <w:ins w:id="1018" w:author="Admin" w:date="2021-03-05T08:16:00Z"/>
                <w:color w:val="FF0000"/>
                <w:rPrChange w:id="1019" w:author="Admin" w:date="2021-03-05T08:16:00Z">
                  <w:rPr>
                    <w:ins w:id="1020" w:author="Admin" w:date="2021-03-05T08:16:00Z"/>
                    <w:color w:val="000000" w:themeColor="text1"/>
                  </w:rPr>
                </w:rPrChange>
              </w:rPr>
            </w:pPr>
            <w:ins w:id="1021" w:author="Admin" w:date="2021-03-05T08:16:00Z">
              <w:r w:rsidRPr="00951CEF">
                <w:rPr>
                  <w:color w:val="FF0000"/>
                  <w:rPrChange w:id="1022" w:author="Admin" w:date="2021-03-05T08:16:00Z">
                    <w:rPr>
                      <w:color w:val="000000" w:themeColor="text1"/>
                    </w:rPr>
                  </w:rPrChange>
                </w:rPr>
                <w:t>1997</w:t>
              </w:r>
            </w:ins>
          </w:p>
          <w:p w:rsidR="00951CEF" w:rsidRDefault="00951CEF" w:rsidP="00054DB4">
            <w:pPr>
              <w:rPr>
                <w:ins w:id="1023" w:author="Admin" w:date="2021-03-05T08:16:00Z"/>
              </w:rPr>
            </w:pPr>
            <w:ins w:id="1024" w:author="Admin" w:date="2021-03-05T08:16:00Z">
              <w:r w:rsidRPr="00951CEF">
                <w:rPr>
                  <w:color w:val="FF0000"/>
                  <w:rPrChange w:id="1025" w:author="Admin" w:date="2021-03-05T08:16:00Z">
                    <w:rPr>
                      <w:color w:val="000000" w:themeColor="text1"/>
                    </w:rPr>
                  </w:rPrChange>
                </w:rPr>
                <w:t>7.5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1026" w:author="Admin" w:date="2021-03-05T08:16:00Z"/>
              </w:rPr>
            </w:pPr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1027" w:author="Admin" w:date="2021-03-05T08:16:00Z"/>
              </w:rPr>
            </w:pPr>
            <w:ins w:id="1028" w:author="Admin" w:date="2021-03-05T08:16:00Z">
              <w:r>
                <w:t>1004</w:t>
              </w:r>
            </w:ins>
          </w:p>
          <w:p w:rsidR="00951CEF" w:rsidRDefault="00951CEF" w:rsidP="00054DB4">
            <w:pPr>
              <w:rPr>
                <w:ins w:id="1029" w:author="Admin" w:date="2021-03-05T08:16:00Z"/>
              </w:rPr>
            </w:pPr>
            <w:ins w:id="1030" w:author="Admin" w:date="2021-03-05T08:16:00Z">
              <w:r>
                <w:t>Bui Thi</w:t>
              </w:r>
            </w:ins>
          </w:p>
          <w:p w:rsidR="00951CEF" w:rsidRDefault="00951CEF" w:rsidP="00054DB4">
            <w:pPr>
              <w:rPr>
                <w:ins w:id="1031" w:author="Admin" w:date="2021-03-05T08:16:00Z"/>
              </w:rPr>
            </w:pPr>
            <w:ins w:id="1032" w:author="Admin" w:date="2021-03-05T08:16:00Z">
              <w:r>
                <w:t>Hong</w:t>
              </w:r>
            </w:ins>
          </w:p>
          <w:p w:rsidR="00951CEF" w:rsidRDefault="00951CEF" w:rsidP="00054DB4">
            <w:pPr>
              <w:rPr>
                <w:ins w:id="1033" w:author="Admin" w:date="2021-03-05T08:16:00Z"/>
              </w:rPr>
            </w:pPr>
            <w:ins w:id="1034" w:author="Admin" w:date="2021-03-05T08:16:00Z">
              <w:r>
                <w:t>Nu</w:t>
              </w:r>
            </w:ins>
          </w:p>
          <w:p w:rsidR="00951CEF" w:rsidRDefault="00951CEF" w:rsidP="00054DB4">
            <w:pPr>
              <w:rPr>
                <w:ins w:id="1035" w:author="Admin" w:date="2021-03-05T08:16:00Z"/>
              </w:rPr>
            </w:pPr>
            <w:ins w:id="1036" w:author="Admin" w:date="2021-03-05T08:16:00Z">
              <w:r>
                <w:t>1998</w:t>
              </w:r>
            </w:ins>
          </w:p>
          <w:p w:rsidR="00951CEF" w:rsidRDefault="00951CEF" w:rsidP="00054DB4">
            <w:pPr>
              <w:rPr>
                <w:ins w:id="1037" w:author="Admin" w:date="2021-03-05T08:16:00Z"/>
              </w:rPr>
            </w:pPr>
            <w:ins w:id="1038" w:author="Admin" w:date="2021-03-05T08:16:00Z">
              <w:r>
                <w:t>8.6</w:t>
              </w:r>
            </w:ins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1039" w:author="Admin" w:date="2021-03-05T08:16:00Z"/>
              </w:rPr>
            </w:pPr>
            <w:ins w:id="1040" w:author="Admin" w:date="2021-03-05T08:16:00Z">
              <w:r>
                <w:t>1005</w:t>
              </w:r>
            </w:ins>
          </w:p>
          <w:p w:rsidR="00951CEF" w:rsidRDefault="00951CEF" w:rsidP="00054DB4">
            <w:pPr>
              <w:rPr>
                <w:ins w:id="1041" w:author="Admin" w:date="2021-03-05T08:16:00Z"/>
              </w:rPr>
            </w:pPr>
            <w:ins w:id="1042" w:author="Admin" w:date="2021-03-05T08:16:00Z">
              <w:r>
                <w:t>Duong Van</w:t>
              </w:r>
            </w:ins>
          </w:p>
          <w:p w:rsidR="00951CEF" w:rsidRDefault="00951CEF" w:rsidP="00054DB4">
            <w:pPr>
              <w:rPr>
                <w:ins w:id="1043" w:author="Admin" w:date="2021-03-05T08:16:00Z"/>
              </w:rPr>
            </w:pPr>
            <w:ins w:id="1044" w:author="Admin" w:date="2021-03-05T08:16:00Z">
              <w:r>
                <w:t>Hung</w:t>
              </w:r>
            </w:ins>
          </w:p>
          <w:p w:rsidR="00951CEF" w:rsidRDefault="00951CEF" w:rsidP="00054DB4">
            <w:pPr>
              <w:rPr>
                <w:ins w:id="1045" w:author="Admin" w:date="2021-03-05T08:16:00Z"/>
              </w:rPr>
            </w:pPr>
            <w:ins w:id="1046" w:author="Admin" w:date="2021-03-05T08:16:00Z">
              <w:r>
                <w:t>Nam</w:t>
              </w:r>
            </w:ins>
          </w:p>
          <w:p w:rsidR="00951CEF" w:rsidRDefault="00951CEF" w:rsidP="00054DB4">
            <w:pPr>
              <w:rPr>
                <w:ins w:id="1047" w:author="Admin" w:date="2021-03-05T08:16:00Z"/>
              </w:rPr>
            </w:pPr>
            <w:ins w:id="1048" w:author="Admin" w:date="2021-03-05T08:16:00Z">
              <w:r>
                <w:t>1997</w:t>
              </w:r>
            </w:ins>
          </w:p>
          <w:p w:rsidR="00951CEF" w:rsidRDefault="00951CEF" w:rsidP="00054DB4">
            <w:pPr>
              <w:rPr>
                <w:ins w:id="1049" w:author="Admin" w:date="2021-03-05T08:16:00Z"/>
              </w:rPr>
            </w:pPr>
            <w:ins w:id="1050" w:author="Admin" w:date="2021-03-05T08:16:00Z">
              <w:r>
                <w:t>6.8</w:t>
              </w:r>
            </w:ins>
          </w:p>
        </w:tc>
      </w:tr>
    </w:tbl>
    <w:p w:rsidR="00951CEF" w:rsidRDefault="00951CEF" w:rsidP="00951CEF">
      <w:pPr>
        <w:rPr>
          <w:ins w:id="1051" w:author="Admin" w:date="2021-03-05T08:16:00Z"/>
        </w:rPr>
      </w:pPr>
      <w:ins w:id="1052" w:author="Admin" w:date="2021-03-05T08:1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3472" behindDoc="0" locked="0" layoutInCell="1" allowOverlap="1" wp14:anchorId="573BC475" wp14:editId="2AECA195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78" name="Up Arrow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4ACEEF1" id="Up Arrow 78" o:spid="_x0000_s1026" type="#_x0000_t68" style="position:absolute;margin-left:399.75pt;margin-top:2.55pt;width:27.75pt;height:5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1053" w:author="Admin" w:date="2021-03-05T08:16:00Z"/>
        </w:rPr>
      </w:pPr>
    </w:p>
    <w:p w:rsidR="00951CEF" w:rsidRPr="00484239" w:rsidRDefault="00951CEF" w:rsidP="00951CEF">
      <w:pPr>
        <w:rPr>
          <w:ins w:id="1054" w:author="Admin" w:date="2021-03-05T08:16:00Z"/>
        </w:rPr>
      </w:pPr>
    </w:p>
    <w:p w:rsidR="00951CEF" w:rsidRPr="00484239" w:rsidRDefault="00951CEF" w:rsidP="00951CEF">
      <w:pPr>
        <w:rPr>
          <w:ins w:id="1055" w:author="Admin" w:date="2021-03-05T08:16:00Z"/>
        </w:rPr>
      </w:pPr>
      <w:ins w:id="1056" w:author="Admin" w:date="2021-03-05T08:1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52FFAC3E" wp14:editId="357F9B91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17145</wp:posOffset>
                  </wp:positionV>
                  <wp:extent cx="790575" cy="371475"/>
                  <wp:effectExtent l="0" t="0" r="28575" b="28575"/>
                  <wp:wrapNone/>
                  <wp:docPr id="79" name="Text Box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FFAC3E" id="Text Box 79" o:spid="_x0000_s1092" type="#_x0000_t202" style="position:absolute;margin-left:384pt;margin-top:1.35pt;width:62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951CEF" w:rsidRDefault="00951CEF" w:rsidP="00AA20E8">
      <w:pPr>
        <w:rPr>
          <w:ins w:id="1057" w:author="Admin" w:date="2021-03-05T08:24:00Z"/>
        </w:rPr>
        <w:pPrChange w:id="1058" w:author="Admin" w:date="2021-03-05T07:52:00Z">
          <w:pPr/>
        </w:pPrChange>
      </w:pPr>
    </w:p>
    <w:p w:rsidR="003F2AF7" w:rsidRDefault="003F2AF7" w:rsidP="00AA20E8">
      <w:pPr>
        <w:rPr>
          <w:ins w:id="1059" w:author="Admin" w:date="2021-03-05T08:24:00Z"/>
        </w:rPr>
        <w:pPrChange w:id="1060" w:author="Admin" w:date="2021-03-05T07:52:00Z">
          <w:pPr/>
        </w:pPrChange>
      </w:pPr>
      <w:ins w:id="1061" w:author="Admin" w:date="2021-03-05T08:2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6784" behindDoc="0" locked="0" layoutInCell="1" allowOverlap="1" wp14:anchorId="63E3810F" wp14:editId="29DB1A55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39370</wp:posOffset>
                  </wp:positionV>
                  <wp:extent cx="1028700" cy="1485900"/>
                  <wp:effectExtent l="0" t="0" r="19050" b="19050"/>
                  <wp:wrapNone/>
                  <wp:docPr id="92" name="Text Box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1062" w:author="Admin" w:date="2021-03-05T08:22:00Z"/>
                                  <w:color w:val="FF0000"/>
                                </w:rPr>
                              </w:pPr>
                              <w:ins w:id="1063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1003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064" w:author="Admin" w:date="2021-03-05T08:22:00Z"/>
                                  <w:color w:val="FF0000"/>
                                </w:rPr>
                              </w:pPr>
                              <w:ins w:id="1065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Nguyen Van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066" w:author="Admin" w:date="2021-03-05T08:22:00Z"/>
                                  <w:color w:val="FF0000"/>
                                </w:rPr>
                              </w:pPr>
                              <w:ins w:id="1067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Giang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068" w:author="Admin" w:date="2021-03-05T08:22:00Z"/>
                                  <w:color w:val="FF0000"/>
                                </w:rPr>
                              </w:pPr>
                              <w:ins w:id="1069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Nam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070" w:author="Admin" w:date="2021-03-05T08:22:00Z"/>
                                  <w:color w:val="FF0000"/>
                                </w:rPr>
                              </w:pPr>
                              <w:ins w:id="1071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1996</w:t>
                                </w:r>
                              </w:ins>
                            </w:p>
                            <w:p w:rsidR="00054DB4" w:rsidRDefault="00054DB4" w:rsidP="003F2AF7">
                              <w:ins w:id="1072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3E3810F" id="Text Box 92" o:spid="_x0000_s1093" type="#_x0000_t202" style="position:absolute;margin-left:205pt;margin-top:3.1pt;width:81pt;height:1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1073" w:author="Admin" w:date="2021-03-05T08:22:00Z"/>
                            <w:color w:val="FF0000"/>
                          </w:rPr>
                        </w:pPr>
                        <w:ins w:id="1074" w:author="Admin" w:date="2021-03-05T08:22:00Z">
                          <w:r w:rsidRPr="00484239">
                            <w:rPr>
                              <w:color w:val="FF0000"/>
                            </w:rPr>
                            <w:t>1003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075" w:author="Admin" w:date="2021-03-05T08:22:00Z"/>
                            <w:color w:val="FF0000"/>
                          </w:rPr>
                        </w:pPr>
                        <w:ins w:id="1076" w:author="Admin" w:date="2021-03-05T08:22:00Z">
                          <w:r w:rsidRPr="00484239">
                            <w:rPr>
                              <w:color w:val="FF0000"/>
                            </w:rPr>
                            <w:t>Nguyen Van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077" w:author="Admin" w:date="2021-03-05T08:22:00Z"/>
                            <w:color w:val="FF0000"/>
                          </w:rPr>
                        </w:pPr>
                        <w:ins w:id="1078" w:author="Admin" w:date="2021-03-05T08:22:00Z">
                          <w:r w:rsidRPr="00484239">
                            <w:rPr>
                              <w:color w:val="FF0000"/>
                            </w:rPr>
                            <w:t>Giang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079" w:author="Admin" w:date="2021-03-05T08:22:00Z"/>
                            <w:color w:val="FF0000"/>
                          </w:rPr>
                        </w:pPr>
                        <w:ins w:id="1080" w:author="Admin" w:date="2021-03-05T08:22:00Z">
                          <w:r w:rsidRPr="00484239">
                            <w:rPr>
                              <w:color w:val="FF0000"/>
                            </w:rPr>
                            <w:t>Nam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081" w:author="Admin" w:date="2021-03-05T08:22:00Z"/>
                            <w:color w:val="FF0000"/>
                          </w:rPr>
                        </w:pPr>
                        <w:ins w:id="1082" w:author="Admin" w:date="2021-03-05T08:22:00Z">
                          <w:r w:rsidRPr="00484239">
                            <w:rPr>
                              <w:color w:val="FF0000"/>
                            </w:rPr>
                            <w:t>1996</w:t>
                          </w:r>
                        </w:ins>
                      </w:p>
                      <w:p w:rsidR="00054DB4" w:rsidRDefault="00054DB4" w:rsidP="003F2AF7">
                        <w:ins w:id="1083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3F2AF7" w:rsidRDefault="003F2AF7" w:rsidP="00AA20E8">
      <w:pPr>
        <w:rPr>
          <w:ins w:id="1084" w:author="Admin" w:date="2021-03-05T08:24:00Z"/>
        </w:rPr>
        <w:pPrChange w:id="1085" w:author="Admin" w:date="2021-03-05T07:52:00Z">
          <w:pPr/>
        </w:pPrChange>
      </w:pPr>
    </w:p>
    <w:p w:rsidR="003F2AF7" w:rsidRDefault="003F2AF7" w:rsidP="00AA20E8">
      <w:pPr>
        <w:rPr>
          <w:ins w:id="1086" w:author="Admin" w:date="2021-03-05T08:24:00Z"/>
        </w:rPr>
        <w:pPrChange w:id="1087" w:author="Admin" w:date="2021-03-05T07:52:00Z">
          <w:pPr/>
        </w:pPrChange>
      </w:pPr>
    </w:p>
    <w:p w:rsidR="003F2AF7" w:rsidRDefault="003F2AF7" w:rsidP="00AA20E8">
      <w:pPr>
        <w:rPr>
          <w:ins w:id="1088" w:author="Admin" w:date="2021-03-05T08:24:00Z"/>
        </w:rPr>
        <w:pPrChange w:id="1089" w:author="Admin" w:date="2021-03-05T07:52:00Z">
          <w:pPr/>
        </w:pPrChange>
      </w:pPr>
    </w:p>
    <w:p w:rsidR="003F2AF7" w:rsidRDefault="003F2AF7" w:rsidP="00AA20E8">
      <w:pPr>
        <w:rPr>
          <w:ins w:id="1090" w:author="Admin" w:date="2021-03-05T08:24:00Z"/>
        </w:rPr>
        <w:pPrChange w:id="1091" w:author="Admin" w:date="2021-03-05T07:52:00Z">
          <w:pPr/>
        </w:pPrChange>
      </w:pPr>
    </w:p>
    <w:p w:rsidR="003F2AF7" w:rsidRDefault="003F2AF7" w:rsidP="00AA20E8">
      <w:pPr>
        <w:rPr>
          <w:ins w:id="1092" w:author="Admin" w:date="2021-03-05T08:17:00Z"/>
        </w:rPr>
        <w:pPrChange w:id="1093" w:author="Admin" w:date="2021-03-05T07:52:00Z">
          <w:pPr/>
        </w:pPrChange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1094" w:author="Admin" w:date="2021-03-05T08:17:00Z"/>
        </w:trPr>
        <w:tc>
          <w:tcPr>
            <w:tcW w:w="1904" w:type="dxa"/>
          </w:tcPr>
          <w:p w:rsidR="00951CEF" w:rsidRPr="00951CEF" w:rsidRDefault="00951CEF" w:rsidP="00054DB4">
            <w:pPr>
              <w:rPr>
                <w:ins w:id="1095" w:author="Admin" w:date="2021-03-05T08:17:00Z"/>
                <w:color w:val="FF0000"/>
                <w:rPrChange w:id="1096" w:author="Admin" w:date="2021-03-05T08:17:00Z">
                  <w:rPr>
                    <w:ins w:id="1097" w:author="Admin" w:date="2021-03-05T08:17:00Z"/>
                    <w:color w:val="000000" w:themeColor="text1"/>
                  </w:rPr>
                </w:rPrChange>
              </w:rPr>
            </w:pPr>
            <w:ins w:id="1098" w:author="Admin" w:date="2021-03-05T08:17:00Z">
              <w:r w:rsidRPr="00951CEF">
                <w:rPr>
                  <w:color w:val="FF0000"/>
                  <w:rPrChange w:id="1099" w:author="Admin" w:date="2021-03-05T08:17:00Z">
                    <w:rPr>
                      <w:color w:val="000000" w:themeColor="text1"/>
                    </w:rPr>
                  </w:rPrChange>
                </w:rPr>
                <w:t>1002</w:t>
              </w:r>
            </w:ins>
          </w:p>
          <w:p w:rsidR="00951CEF" w:rsidRPr="00951CEF" w:rsidRDefault="00951CEF" w:rsidP="00054DB4">
            <w:pPr>
              <w:rPr>
                <w:ins w:id="1100" w:author="Admin" w:date="2021-03-05T08:17:00Z"/>
                <w:color w:val="FF0000"/>
                <w:rPrChange w:id="1101" w:author="Admin" w:date="2021-03-05T08:17:00Z">
                  <w:rPr>
                    <w:ins w:id="1102" w:author="Admin" w:date="2021-03-05T08:17:00Z"/>
                    <w:color w:val="000000" w:themeColor="text1"/>
                  </w:rPr>
                </w:rPrChange>
              </w:rPr>
            </w:pPr>
            <w:ins w:id="1103" w:author="Admin" w:date="2021-03-05T08:17:00Z">
              <w:r w:rsidRPr="00951CEF">
                <w:rPr>
                  <w:color w:val="FF0000"/>
                  <w:rPrChange w:id="1104" w:author="Admin" w:date="2021-03-05T08:17:00Z">
                    <w:rPr>
                      <w:color w:val="000000" w:themeColor="text1"/>
                    </w:rPr>
                  </w:rPrChange>
                </w:rPr>
                <w:t>Nguyen Thi</w:t>
              </w:r>
            </w:ins>
          </w:p>
          <w:p w:rsidR="00951CEF" w:rsidRPr="00951CEF" w:rsidRDefault="00951CEF" w:rsidP="00054DB4">
            <w:pPr>
              <w:rPr>
                <w:ins w:id="1105" w:author="Admin" w:date="2021-03-05T08:17:00Z"/>
                <w:color w:val="FF0000"/>
                <w:rPrChange w:id="1106" w:author="Admin" w:date="2021-03-05T08:17:00Z">
                  <w:rPr>
                    <w:ins w:id="1107" w:author="Admin" w:date="2021-03-05T08:17:00Z"/>
                    <w:color w:val="000000" w:themeColor="text1"/>
                  </w:rPr>
                </w:rPrChange>
              </w:rPr>
            </w:pPr>
            <w:ins w:id="1108" w:author="Admin" w:date="2021-03-05T08:17:00Z">
              <w:r w:rsidRPr="00951CEF">
                <w:rPr>
                  <w:color w:val="FF0000"/>
                  <w:rPrChange w:id="1109" w:author="Admin" w:date="2021-03-05T08:17:00Z">
                    <w:rPr>
                      <w:color w:val="000000" w:themeColor="text1"/>
                    </w:rPr>
                  </w:rPrChange>
                </w:rPr>
                <w:t>Bich</w:t>
              </w:r>
            </w:ins>
          </w:p>
          <w:p w:rsidR="00951CEF" w:rsidRPr="00951CEF" w:rsidRDefault="00951CEF" w:rsidP="00054DB4">
            <w:pPr>
              <w:rPr>
                <w:ins w:id="1110" w:author="Admin" w:date="2021-03-05T08:17:00Z"/>
                <w:color w:val="FF0000"/>
                <w:rPrChange w:id="1111" w:author="Admin" w:date="2021-03-05T08:17:00Z">
                  <w:rPr>
                    <w:ins w:id="1112" w:author="Admin" w:date="2021-03-05T08:17:00Z"/>
                    <w:color w:val="000000" w:themeColor="text1"/>
                  </w:rPr>
                </w:rPrChange>
              </w:rPr>
            </w:pPr>
            <w:ins w:id="1113" w:author="Admin" w:date="2021-03-05T08:17:00Z">
              <w:r w:rsidRPr="00951CEF">
                <w:rPr>
                  <w:color w:val="FF0000"/>
                  <w:rPrChange w:id="1114" w:author="Admin" w:date="2021-03-05T08:17:00Z">
                    <w:rPr>
                      <w:color w:val="000000" w:themeColor="text1"/>
                    </w:rPr>
                  </w:rPrChange>
                </w:rPr>
                <w:t>Nu</w:t>
              </w:r>
            </w:ins>
          </w:p>
          <w:p w:rsidR="00951CEF" w:rsidRPr="00951CEF" w:rsidRDefault="00951CEF" w:rsidP="00054DB4">
            <w:pPr>
              <w:rPr>
                <w:ins w:id="1115" w:author="Admin" w:date="2021-03-05T08:17:00Z"/>
                <w:color w:val="FF0000"/>
                <w:rPrChange w:id="1116" w:author="Admin" w:date="2021-03-05T08:17:00Z">
                  <w:rPr>
                    <w:ins w:id="1117" w:author="Admin" w:date="2021-03-05T08:17:00Z"/>
                    <w:color w:val="000000" w:themeColor="text1"/>
                  </w:rPr>
                </w:rPrChange>
              </w:rPr>
            </w:pPr>
            <w:ins w:id="1118" w:author="Admin" w:date="2021-03-05T08:17:00Z">
              <w:r w:rsidRPr="00951CEF">
                <w:rPr>
                  <w:color w:val="FF0000"/>
                  <w:rPrChange w:id="1119" w:author="Admin" w:date="2021-03-05T08:17:00Z">
                    <w:rPr>
                      <w:color w:val="000000" w:themeColor="text1"/>
                    </w:rPr>
                  </w:rPrChange>
                </w:rPr>
                <w:t>1998</w:t>
              </w:r>
            </w:ins>
          </w:p>
          <w:p w:rsidR="00951CEF" w:rsidRDefault="00951CEF" w:rsidP="00054DB4">
            <w:pPr>
              <w:rPr>
                <w:ins w:id="1120" w:author="Admin" w:date="2021-03-05T08:17:00Z"/>
              </w:rPr>
            </w:pPr>
            <w:ins w:id="1121" w:author="Admin" w:date="2021-03-05T08:17:00Z">
              <w:r w:rsidRPr="00951CEF">
                <w:rPr>
                  <w:color w:val="FF0000"/>
                  <w:rPrChange w:id="1122" w:author="Admin" w:date="2021-03-05T08:17:00Z">
                    <w:rPr>
                      <w:color w:val="000000" w:themeColor="text1"/>
                    </w:rPr>
                  </w:rPrChange>
                </w:rPr>
                <w:t>7.2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1123" w:author="Admin" w:date="2021-03-05T08:17:00Z"/>
              </w:rPr>
            </w:pPr>
          </w:p>
        </w:tc>
        <w:tc>
          <w:tcPr>
            <w:tcW w:w="1904" w:type="dxa"/>
          </w:tcPr>
          <w:p w:rsidR="003F2AF7" w:rsidRPr="00484239" w:rsidRDefault="003F2AF7" w:rsidP="003F2AF7">
            <w:pPr>
              <w:rPr>
                <w:ins w:id="1124" w:author="Admin" w:date="2021-03-05T08:24:00Z"/>
                <w:color w:val="000000" w:themeColor="text1"/>
              </w:rPr>
            </w:pPr>
            <w:ins w:id="1125" w:author="Admin" w:date="2021-03-05T08:24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3F2AF7">
            <w:pPr>
              <w:rPr>
                <w:ins w:id="1126" w:author="Admin" w:date="2021-03-05T08:24:00Z"/>
                <w:color w:val="000000" w:themeColor="text1"/>
              </w:rPr>
            </w:pPr>
            <w:ins w:id="1127" w:author="Admin" w:date="2021-03-05T08:24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3F2AF7">
            <w:pPr>
              <w:rPr>
                <w:ins w:id="1128" w:author="Admin" w:date="2021-03-05T08:24:00Z"/>
                <w:color w:val="000000" w:themeColor="text1"/>
              </w:rPr>
            </w:pPr>
            <w:ins w:id="1129" w:author="Admin" w:date="2021-03-05T08:24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3F2AF7">
            <w:pPr>
              <w:rPr>
                <w:ins w:id="1130" w:author="Admin" w:date="2021-03-05T08:24:00Z"/>
                <w:color w:val="000000" w:themeColor="text1"/>
              </w:rPr>
            </w:pPr>
            <w:ins w:id="1131" w:author="Admin" w:date="2021-03-05T08:24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3F2AF7">
            <w:pPr>
              <w:rPr>
                <w:ins w:id="1132" w:author="Admin" w:date="2021-03-05T08:24:00Z"/>
                <w:color w:val="000000" w:themeColor="text1"/>
              </w:rPr>
            </w:pPr>
            <w:ins w:id="1133" w:author="Admin" w:date="2021-03-05T08:24:00Z">
              <w:r w:rsidRPr="00484239">
                <w:rPr>
                  <w:color w:val="000000" w:themeColor="text1"/>
                </w:rPr>
                <w:t>1997</w:t>
              </w:r>
            </w:ins>
          </w:p>
          <w:p w:rsidR="00951CEF" w:rsidRPr="00951CEF" w:rsidRDefault="003F2AF7" w:rsidP="003F2AF7">
            <w:pPr>
              <w:rPr>
                <w:ins w:id="1134" w:author="Admin" w:date="2021-03-05T08:17:00Z"/>
                <w:color w:val="FF0000"/>
                <w:rPrChange w:id="1135" w:author="Admin" w:date="2021-03-05T08:17:00Z">
                  <w:rPr>
                    <w:ins w:id="1136" w:author="Admin" w:date="2021-03-05T08:17:00Z"/>
                  </w:rPr>
                </w:rPrChange>
              </w:rPr>
            </w:pPr>
            <w:ins w:id="1137" w:author="Admin" w:date="2021-03-05T08:24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1138" w:author="Admin" w:date="2021-03-05T08:17:00Z"/>
              </w:rPr>
            </w:pPr>
            <w:ins w:id="1139" w:author="Admin" w:date="2021-03-05T08:17:00Z">
              <w:r>
                <w:t>1004</w:t>
              </w:r>
            </w:ins>
          </w:p>
          <w:p w:rsidR="00951CEF" w:rsidRDefault="00951CEF" w:rsidP="00054DB4">
            <w:pPr>
              <w:rPr>
                <w:ins w:id="1140" w:author="Admin" w:date="2021-03-05T08:17:00Z"/>
              </w:rPr>
            </w:pPr>
            <w:ins w:id="1141" w:author="Admin" w:date="2021-03-05T08:17:00Z">
              <w:r>
                <w:t>Bui Thi</w:t>
              </w:r>
            </w:ins>
          </w:p>
          <w:p w:rsidR="00951CEF" w:rsidRDefault="00951CEF" w:rsidP="00054DB4">
            <w:pPr>
              <w:rPr>
                <w:ins w:id="1142" w:author="Admin" w:date="2021-03-05T08:17:00Z"/>
              </w:rPr>
            </w:pPr>
            <w:ins w:id="1143" w:author="Admin" w:date="2021-03-05T08:17:00Z">
              <w:r>
                <w:t>Hong</w:t>
              </w:r>
            </w:ins>
          </w:p>
          <w:p w:rsidR="00951CEF" w:rsidRDefault="00951CEF" w:rsidP="00054DB4">
            <w:pPr>
              <w:rPr>
                <w:ins w:id="1144" w:author="Admin" w:date="2021-03-05T08:17:00Z"/>
              </w:rPr>
            </w:pPr>
            <w:ins w:id="1145" w:author="Admin" w:date="2021-03-05T08:17:00Z">
              <w:r>
                <w:t>Nu</w:t>
              </w:r>
            </w:ins>
          </w:p>
          <w:p w:rsidR="00951CEF" w:rsidRDefault="00951CEF" w:rsidP="00054DB4">
            <w:pPr>
              <w:rPr>
                <w:ins w:id="1146" w:author="Admin" w:date="2021-03-05T08:17:00Z"/>
              </w:rPr>
            </w:pPr>
            <w:ins w:id="1147" w:author="Admin" w:date="2021-03-05T08:17:00Z">
              <w:r>
                <w:t>1998</w:t>
              </w:r>
            </w:ins>
          </w:p>
          <w:p w:rsidR="00951CEF" w:rsidRDefault="00951CEF" w:rsidP="00054DB4">
            <w:pPr>
              <w:rPr>
                <w:ins w:id="1148" w:author="Admin" w:date="2021-03-05T08:17:00Z"/>
              </w:rPr>
            </w:pPr>
            <w:ins w:id="1149" w:author="Admin" w:date="2021-03-05T08:17:00Z">
              <w:r>
                <w:t>8.6</w:t>
              </w:r>
            </w:ins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1150" w:author="Admin" w:date="2021-03-05T08:17:00Z"/>
              </w:rPr>
            </w:pPr>
            <w:ins w:id="1151" w:author="Admin" w:date="2021-03-05T08:17:00Z">
              <w:r>
                <w:t>1005</w:t>
              </w:r>
            </w:ins>
          </w:p>
          <w:p w:rsidR="00951CEF" w:rsidRDefault="00951CEF" w:rsidP="00054DB4">
            <w:pPr>
              <w:rPr>
                <w:ins w:id="1152" w:author="Admin" w:date="2021-03-05T08:17:00Z"/>
              </w:rPr>
            </w:pPr>
            <w:ins w:id="1153" w:author="Admin" w:date="2021-03-05T08:17:00Z">
              <w:r>
                <w:t>Duong Van</w:t>
              </w:r>
            </w:ins>
          </w:p>
          <w:p w:rsidR="00951CEF" w:rsidRDefault="00951CEF" w:rsidP="00054DB4">
            <w:pPr>
              <w:rPr>
                <w:ins w:id="1154" w:author="Admin" w:date="2021-03-05T08:17:00Z"/>
              </w:rPr>
            </w:pPr>
            <w:ins w:id="1155" w:author="Admin" w:date="2021-03-05T08:17:00Z">
              <w:r>
                <w:t>Hung</w:t>
              </w:r>
            </w:ins>
          </w:p>
          <w:p w:rsidR="00951CEF" w:rsidRDefault="00951CEF" w:rsidP="00054DB4">
            <w:pPr>
              <w:rPr>
                <w:ins w:id="1156" w:author="Admin" w:date="2021-03-05T08:17:00Z"/>
              </w:rPr>
            </w:pPr>
            <w:ins w:id="1157" w:author="Admin" w:date="2021-03-05T08:17:00Z">
              <w:r>
                <w:t>Nam</w:t>
              </w:r>
            </w:ins>
          </w:p>
          <w:p w:rsidR="00951CEF" w:rsidRDefault="00951CEF" w:rsidP="00054DB4">
            <w:pPr>
              <w:rPr>
                <w:ins w:id="1158" w:author="Admin" w:date="2021-03-05T08:17:00Z"/>
              </w:rPr>
            </w:pPr>
            <w:ins w:id="1159" w:author="Admin" w:date="2021-03-05T08:17:00Z">
              <w:r>
                <w:t>1997</w:t>
              </w:r>
            </w:ins>
          </w:p>
          <w:p w:rsidR="00951CEF" w:rsidRDefault="00951CEF" w:rsidP="00054DB4">
            <w:pPr>
              <w:rPr>
                <w:ins w:id="1160" w:author="Admin" w:date="2021-03-05T08:17:00Z"/>
              </w:rPr>
            </w:pPr>
            <w:ins w:id="1161" w:author="Admin" w:date="2021-03-05T08:17:00Z">
              <w:r>
                <w:t>6.8</w:t>
              </w:r>
            </w:ins>
          </w:p>
        </w:tc>
      </w:tr>
    </w:tbl>
    <w:p w:rsidR="00951CEF" w:rsidRDefault="003F2AF7" w:rsidP="00951CEF">
      <w:pPr>
        <w:rPr>
          <w:ins w:id="1162" w:author="Admin" w:date="2021-03-05T08:17:00Z"/>
        </w:rPr>
      </w:pPr>
      <w:ins w:id="1163" w:author="Admin" w:date="2021-03-05T08:1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6F72E512" wp14:editId="25CADC2D">
                  <wp:simplePos x="0" y="0"/>
                  <wp:positionH relativeFrom="column">
                    <wp:posOffset>4940300</wp:posOffset>
                  </wp:positionH>
                  <wp:positionV relativeFrom="paragraph">
                    <wp:posOffset>895350</wp:posOffset>
                  </wp:positionV>
                  <wp:extent cx="790575" cy="371475"/>
                  <wp:effectExtent l="0" t="0" r="28575" b="28575"/>
                  <wp:wrapNone/>
                  <wp:docPr id="81" name="Text Box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F72E512" id="Text Box 81" o:spid="_x0000_s1094" type="#_x0000_t202" style="position:absolute;margin-left:389pt;margin-top:70.5pt;width:62.2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51CEF">
          <w:rPr>
            <w:noProof/>
          </w:rPr>
          <mc:AlternateContent>
            <mc:Choice Requires="wps">
              <w:drawing>
                <wp:anchor distT="0" distB="0" distL="114300" distR="114300" simplePos="0" relativeHeight="251756544" behindDoc="0" locked="0" layoutInCell="1" allowOverlap="1" wp14:anchorId="726D6EE7" wp14:editId="6B449BD6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80" name="Up Arrow 8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5F1A5BD" id="Up Arrow 80" o:spid="_x0000_s1026" type="#_x0000_t68" style="position:absolute;margin-left:399.75pt;margin-top:2.55pt;width:27.75pt;height:5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1164" w:author="Admin" w:date="2021-03-05T08:17:00Z"/>
        </w:rPr>
      </w:pPr>
    </w:p>
    <w:p w:rsidR="00951CEF" w:rsidRDefault="00951CEF">
      <w:pPr>
        <w:rPr>
          <w:ins w:id="1165" w:author="Admin" w:date="2021-03-05T08:17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1166" w:author="Admin" w:date="2021-03-05T08:17:00Z"/>
        </w:trPr>
        <w:tc>
          <w:tcPr>
            <w:tcW w:w="1904" w:type="dxa"/>
          </w:tcPr>
          <w:p w:rsidR="00951CEF" w:rsidRPr="00484239" w:rsidRDefault="00951CEF" w:rsidP="00054DB4">
            <w:pPr>
              <w:rPr>
                <w:ins w:id="1167" w:author="Admin" w:date="2021-03-05T08:17:00Z"/>
                <w:color w:val="000000" w:themeColor="text1"/>
              </w:rPr>
            </w:pPr>
            <w:ins w:id="1168" w:author="Admin" w:date="2021-03-05T08:17:00Z">
              <w:r w:rsidRPr="00484239">
                <w:rPr>
                  <w:color w:val="000000" w:themeColor="text1"/>
                </w:rPr>
                <w:t>1002</w:t>
              </w:r>
            </w:ins>
          </w:p>
          <w:p w:rsidR="00951CEF" w:rsidRPr="00484239" w:rsidRDefault="00951CEF" w:rsidP="00054DB4">
            <w:pPr>
              <w:rPr>
                <w:ins w:id="1169" w:author="Admin" w:date="2021-03-05T08:17:00Z"/>
                <w:color w:val="000000" w:themeColor="text1"/>
              </w:rPr>
            </w:pPr>
            <w:ins w:id="1170" w:author="Admin" w:date="2021-03-05T08:17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951CEF" w:rsidRPr="00484239" w:rsidRDefault="00951CEF" w:rsidP="00054DB4">
            <w:pPr>
              <w:rPr>
                <w:ins w:id="1171" w:author="Admin" w:date="2021-03-05T08:17:00Z"/>
                <w:color w:val="000000" w:themeColor="text1"/>
              </w:rPr>
            </w:pPr>
            <w:ins w:id="1172" w:author="Admin" w:date="2021-03-05T08:17:00Z">
              <w:r w:rsidRPr="00484239">
                <w:rPr>
                  <w:color w:val="000000" w:themeColor="text1"/>
                </w:rPr>
                <w:t>Bich</w:t>
              </w:r>
            </w:ins>
          </w:p>
          <w:p w:rsidR="00951CEF" w:rsidRPr="00484239" w:rsidRDefault="00951CEF" w:rsidP="00054DB4">
            <w:pPr>
              <w:rPr>
                <w:ins w:id="1173" w:author="Admin" w:date="2021-03-05T08:17:00Z"/>
                <w:color w:val="000000" w:themeColor="text1"/>
              </w:rPr>
            </w:pPr>
            <w:ins w:id="1174" w:author="Admin" w:date="2021-03-05T08:17:00Z">
              <w:r w:rsidRPr="00484239">
                <w:rPr>
                  <w:color w:val="000000" w:themeColor="text1"/>
                </w:rPr>
                <w:t>Nu</w:t>
              </w:r>
            </w:ins>
          </w:p>
          <w:p w:rsidR="00951CEF" w:rsidRPr="00484239" w:rsidRDefault="00951CEF" w:rsidP="00054DB4">
            <w:pPr>
              <w:rPr>
                <w:ins w:id="1175" w:author="Admin" w:date="2021-03-05T08:17:00Z"/>
                <w:color w:val="000000" w:themeColor="text1"/>
              </w:rPr>
            </w:pPr>
            <w:ins w:id="1176" w:author="Admin" w:date="2021-03-05T08:17:00Z">
              <w:r w:rsidRPr="00484239">
                <w:rPr>
                  <w:color w:val="000000" w:themeColor="text1"/>
                </w:rPr>
                <w:t>1998</w:t>
              </w:r>
            </w:ins>
          </w:p>
          <w:p w:rsidR="00951CEF" w:rsidRDefault="00951CEF" w:rsidP="00054DB4">
            <w:pPr>
              <w:rPr>
                <w:ins w:id="1177" w:author="Admin" w:date="2021-03-05T08:17:00Z"/>
              </w:rPr>
            </w:pPr>
            <w:ins w:id="1178" w:author="Admin" w:date="2021-03-05T08:17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Default="003F2AF7" w:rsidP="003F2AF7">
            <w:pPr>
              <w:rPr>
                <w:ins w:id="1179" w:author="Admin" w:date="2021-03-05T08:25:00Z"/>
              </w:rPr>
            </w:pPr>
            <w:ins w:id="1180" w:author="Admin" w:date="2021-03-05T08:25:00Z">
              <w:r>
                <w:t>1003</w:t>
              </w:r>
            </w:ins>
          </w:p>
          <w:p w:rsidR="003F2AF7" w:rsidRDefault="003F2AF7" w:rsidP="003F2AF7">
            <w:pPr>
              <w:rPr>
                <w:ins w:id="1181" w:author="Admin" w:date="2021-03-05T08:25:00Z"/>
              </w:rPr>
            </w:pPr>
            <w:ins w:id="1182" w:author="Admin" w:date="2021-03-05T08:25:00Z">
              <w:r>
                <w:t>Nguyen Van</w:t>
              </w:r>
            </w:ins>
          </w:p>
          <w:p w:rsidR="003F2AF7" w:rsidRDefault="003F2AF7" w:rsidP="003F2AF7">
            <w:pPr>
              <w:rPr>
                <w:ins w:id="1183" w:author="Admin" w:date="2021-03-05T08:25:00Z"/>
              </w:rPr>
            </w:pPr>
            <w:ins w:id="1184" w:author="Admin" w:date="2021-03-05T08:25:00Z">
              <w:r>
                <w:t>Giang</w:t>
              </w:r>
            </w:ins>
          </w:p>
          <w:p w:rsidR="003F2AF7" w:rsidRDefault="003F2AF7" w:rsidP="003F2AF7">
            <w:pPr>
              <w:rPr>
                <w:ins w:id="1185" w:author="Admin" w:date="2021-03-05T08:25:00Z"/>
              </w:rPr>
            </w:pPr>
            <w:ins w:id="1186" w:author="Admin" w:date="2021-03-05T08:25:00Z">
              <w:r>
                <w:t>Nam</w:t>
              </w:r>
            </w:ins>
          </w:p>
          <w:p w:rsidR="003F2AF7" w:rsidRDefault="003F2AF7" w:rsidP="003F2AF7">
            <w:pPr>
              <w:rPr>
                <w:ins w:id="1187" w:author="Admin" w:date="2021-03-05T08:25:00Z"/>
              </w:rPr>
            </w:pPr>
            <w:ins w:id="1188" w:author="Admin" w:date="2021-03-05T08:25:00Z">
              <w:r>
                <w:t>1996</w:t>
              </w:r>
            </w:ins>
          </w:p>
          <w:p w:rsidR="00951CEF" w:rsidRDefault="003F2AF7" w:rsidP="003F2AF7">
            <w:pPr>
              <w:rPr>
                <w:ins w:id="1189" w:author="Admin" w:date="2021-03-05T08:17:00Z"/>
              </w:rPr>
            </w:pPr>
            <w:ins w:id="1190" w:author="Admin" w:date="2021-03-05T08:25:00Z">
              <w:r>
                <w:t>6.4</w:t>
              </w:r>
            </w:ins>
          </w:p>
        </w:tc>
        <w:tc>
          <w:tcPr>
            <w:tcW w:w="1904" w:type="dxa"/>
          </w:tcPr>
          <w:p w:rsidR="003F2AF7" w:rsidRPr="00484239" w:rsidRDefault="003F2AF7" w:rsidP="003F2AF7">
            <w:pPr>
              <w:rPr>
                <w:ins w:id="1191" w:author="Admin" w:date="2021-03-05T08:25:00Z"/>
                <w:color w:val="000000" w:themeColor="text1"/>
              </w:rPr>
            </w:pPr>
            <w:ins w:id="1192" w:author="Admin" w:date="2021-03-05T08:25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3F2AF7">
            <w:pPr>
              <w:rPr>
                <w:ins w:id="1193" w:author="Admin" w:date="2021-03-05T08:25:00Z"/>
                <w:color w:val="000000" w:themeColor="text1"/>
              </w:rPr>
            </w:pPr>
            <w:ins w:id="1194" w:author="Admin" w:date="2021-03-05T08:25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3F2AF7">
            <w:pPr>
              <w:rPr>
                <w:ins w:id="1195" w:author="Admin" w:date="2021-03-05T08:25:00Z"/>
                <w:color w:val="000000" w:themeColor="text1"/>
              </w:rPr>
            </w:pPr>
            <w:ins w:id="1196" w:author="Admin" w:date="2021-03-05T08:25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3F2AF7">
            <w:pPr>
              <w:rPr>
                <w:ins w:id="1197" w:author="Admin" w:date="2021-03-05T08:25:00Z"/>
                <w:color w:val="000000" w:themeColor="text1"/>
              </w:rPr>
            </w:pPr>
            <w:ins w:id="1198" w:author="Admin" w:date="2021-03-05T08:25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3F2AF7">
            <w:pPr>
              <w:rPr>
                <w:ins w:id="1199" w:author="Admin" w:date="2021-03-05T08:25:00Z"/>
                <w:color w:val="000000" w:themeColor="text1"/>
              </w:rPr>
            </w:pPr>
            <w:ins w:id="1200" w:author="Admin" w:date="2021-03-05T08:25:00Z">
              <w:r w:rsidRPr="00484239">
                <w:rPr>
                  <w:color w:val="000000" w:themeColor="text1"/>
                </w:rPr>
                <w:t>1997</w:t>
              </w:r>
            </w:ins>
          </w:p>
          <w:p w:rsidR="00951CEF" w:rsidRDefault="003F2AF7" w:rsidP="003F2AF7">
            <w:pPr>
              <w:rPr>
                <w:ins w:id="1201" w:author="Admin" w:date="2021-03-05T08:17:00Z"/>
              </w:rPr>
            </w:pPr>
            <w:ins w:id="1202" w:author="Admin" w:date="2021-03-05T08:25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4" w:type="dxa"/>
          </w:tcPr>
          <w:p w:rsidR="00951CEF" w:rsidRDefault="00951CEF" w:rsidP="00054DB4">
            <w:pPr>
              <w:rPr>
                <w:ins w:id="1203" w:author="Admin" w:date="2021-03-05T08:17:00Z"/>
              </w:rPr>
            </w:pPr>
            <w:ins w:id="1204" w:author="Admin" w:date="2021-03-05T08:17:00Z">
              <w:r>
                <w:t>1004</w:t>
              </w:r>
            </w:ins>
          </w:p>
          <w:p w:rsidR="00951CEF" w:rsidRDefault="00951CEF" w:rsidP="00054DB4">
            <w:pPr>
              <w:rPr>
                <w:ins w:id="1205" w:author="Admin" w:date="2021-03-05T08:17:00Z"/>
              </w:rPr>
            </w:pPr>
            <w:ins w:id="1206" w:author="Admin" w:date="2021-03-05T08:17:00Z">
              <w:r>
                <w:t>Bui Thi</w:t>
              </w:r>
            </w:ins>
          </w:p>
          <w:p w:rsidR="00951CEF" w:rsidRDefault="00951CEF" w:rsidP="00054DB4">
            <w:pPr>
              <w:rPr>
                <w:ins w:id="1207" w:author="Admin" w:date="2021-03-05T08:17:00Z"/>
              </w:rPr>
            </w:pPr>
            <w:ins w:id="1208" w:author="Admin" w:date="2021-03-05T08:17:00Z">
              <w:r>
                <w:t>Hong</w:t>
              </w:r>
            </w:ins>
          </w:p>
          <w:p w:rsidR="00951CEF" w:rsidRDefault="00951CEF" w:rsidP="00054DB4">
            <w:pPr>
              <w:rPr>
                <w:ins w:id="1209" w:author="Admin" w:date="2021-03-05T08:17:00Z"/>
              </w:rPr>
            </w:pPr>
            <w:ins w:id="1210" w:author="Admin" w:date="2021-03-05T08:17:00Z">
              <w:r>
                <w:t>Nu</w:t>
              </w:r>
            </w:ins>
          </w:p>
          <w:p w:rsidR="00951CEF" w:rsidRDefault="00951CEF" w:rsidP="00054DB4">
            <w:pPr>
              <w:rPr>
                <w:ins w:id="1211" w:author="Admin" w:date="2021-03-05T08:17:00Z"/>
              </w:rPr>
            </w:pPr>
            <w:ins w:id="1212" w:author="Admin" w:date="2021-03-05T08:17:00Z">
              <w:r>
                <w:t>1998</w:t>
              </w:r>
            </w:ins>
          </w:p>
          <w:p w:rsidR="00951CEF" w:rsidRDefault="00951CEF" w:rsidP="00054DB4">
            <w:pPr>
              <w:rPr>
                <w:ins w:id="1213" w:author="Admin" w:date="2021-03-05T08:17:00Z"/>
              </w:rPr>
            </w:pPr>
            <w:ins w:id="1214" w:author="Admin" w:date="2021-03-05T08:17:00Z">
              <w:r>
                <w:t>8.6</w:t>
              </w:r>
            </w:ins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1215" w:author="Admin" w:date="2021-03-05T08:17:00Z"/>
              </w:rPr>
            </w:pPr>
            <w:ins w:id="1216" w:author="Admin" w:date="2021-03-05T08:17:00Z">
              <w:r>
                <w:t>1005</w:t>
              </w:r>
            </w:ins>
          </w:p>
          <w:p w:rsidR="00951CEF" w:rsidRDefault="00951CEF" w:rsidP="00054DB4">
            <w:pPr>
              <w:rPr>
                <w:ins w:id="1217" w:author="Admin" w:date="2021-03-05T08:17:00Z"/>
              </w:rPr>
            </w:pPr>
            <w:ins w:id="1218" w:author="Admin" w:date="2021-03-05T08:17:00Z">
              <w:r>
                <w:t>Duong Van</w:t>
              </w:r>
            </w:ins>
          </w:p>
          <w:p w:rsidR="00951CEF" w:rsidRDefault="00951CEF" w:rsidP="00054DB4">
            <w:pPr>
              <w:rPr>
                <w:ins w:id="1219" w:author="Admin" w:date="2021-03-05T08:17:00Z"/>
              </w:rPr>
            </w:pPr>
            <w:ins w:id="1220" w:author="Admin" w:date="2021-03-05T08:17:00Z">
              <w:r>
                <w:t>Hung</w:t>
              </w:r>
            </w:ins>
          </w:p>
          <w:p w:rsidR="00951CEF" w:rsidRDefault="00951CEF" w:rsidP="00054DB4">
            <w:pPr>
              <w:rPr>
                <w:ins w:id="1221" w:author="Admin" w:date="2021-03-05T08:17:00Z"/>
              </w:rPr>
            </w:pPr>
            <w:ins w:id="1222" w:author="Admin" w:date="2021-03-05T08:17:00Z">
              <w:r>
                <w:t>Nam</w:t>
              </w:r>
            </w:ins>
          </w:p>
          <w:p w:rsidR="00951CEF" w:rsidRDefault="00951CEF" w:rsidP="00054DB4">
            <w:pPr>
              <w:rPr>
                <w:ins w:id="1223" w:author="Admin" w:date="2021-03-05T08:17:00Z"/>
              </w:rPr>
            </w:pPr>
            <w:ins w:id="1224" w:author="Admin" w:date="2021-03-05T08:17:00Z">
              <w:r>
                <w:t>1997</w:t>
              </w:r>
            </w:ins>
          </w:p>
          <w:p w:rsidR="00951CEF" w:rsidRDefault="00951CEF" w:rsidP="00054DB4">
            <w:pPr>
              <w:rPr>
                <w:ins w:id="1225" w:author="Admin" w:date="2021-03-05T08:17:00Z"/>
              </w:rPr>
            </w:pPr>
            <w:ins w:id="1226" w:author="Admin" w:date="2021-03-05T08:17:00Z">
              <w:r>
                <w:t>6.8</w:t>
              </w:r>
            </w:ins>
          </w:p>
        </w:tc>
      </w:tr>
    </w:tbl>
    <w:p w:rsidR="00951CEF" w:rsidRDefault="00951CEF" w:rsidP="00951CEF">
      <w:pPr>
        <w:rPr>
          <w:ins w:id="1227" w:author="Admin" w:date="2021-03-05T08:17:00Z"/>
        </w:rPr>
      </w:pPr>
      <w:ins w:id="1228" w:author="Admin" w:date="2021-03-05T08:1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421B4DC3" wp14:editId="2C8316C5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86" name="Up Arrow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BC3764C" id="Up Arrow 86" o:spid="_x0000_s1026" type="#_x0000_t68" style="position:absolute;margin-left:399.75pt;margin-top:2.55pt;width:27.75pt;height:5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1229" w:author="Admin" w:date="2021-03-05T08:17:00Z"/>
        </w:rPr>
      </w:pPr>
    </w:p>
    <w:p w:rsidR="00951CEF" w:rsidRPr="00484239" w:rsidRDefault="00951CEF" w:rsidP="00951CEF">
      <w:pPr>
        <w:rPr>
          <w:ins w:id="1230" w:author="Admin" w:date="2021-03-05T08:17:00Z"/>
        </w:rPr>
      </w:pPr>
    </w:p>
    <w:p w:rsidR="00951CEF" w:rsidRPr="00484239" w:rsidRDefault="00951CEF" w:rsidP="00951CEF">
      <w:pPr>
        <w:rPr>
          <w:ins w:id="1231" w:author="Admin" w:date="2021-03-05T08:17:00Z"/>
        </w:rPr>
      </w:pPr>
      <w:ins w:id="1232" w:author="Admin" w:date="2021-03-05T08:1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0640" behindDoc="0" locked="0" layoutInCell="1" allowOverlap="1" wp14:anchorId="3C0D50BE" wp14:editId="65DF664F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17145</wp:posOffset>
                  </wp:positionV>
                  <wp:extent cx="790575" cy="371475"/>
                  <wp:effectExtent l="0" t="0" r="28575" b="28575"/>
                  <wp:wrapNone/>
                  <wp:docPr id="87" name="Text Box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C0D50BE" id="Text Box 87" o:spid="_x0000_s1095" type="#_x0000_t202" style="position:absolute;margin-left:384pt;margin-top:1.35pt;width:62.25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951CEF" w:rsidRDefault="003F2AF7" w:rsidP="00AA20E8">
      <w:pPr>
        <w:rPr>
          <w:ins w:id="1233" w:author="Admin" w:date="2021-03-05T08:25:00Z"/>
        </w:rPr>
        <w:pPrChange w:id="1234" w:author="Admin" w:date="2021-03-05T07:52:00Z">
          <w:pPr/>
        </w:pPrChange>
      </w:pPr>
      <w:ins w:id="1235" w:author="Admin" w:date="2021-03-05T08:2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8832" behindDoc="0" locked="0" layoutInCell="1" allowOverlap="1" wp14:anchorId="4D0C85A2" wp14:editId="746F74D6">
                  <wp:simplePos x="0" y="0"/>
                  <wp:positionH relativeFrom="column">
                    <wp:posOffset>3771900</wp:posOffset>
                  </wp:positionH>
                  <wp:positionV relativeFrom="paragraph">
                    <wp:posOffset>114935</wp:posOffset>
                  </wp:positionV>
                  <wp:extent cx="1028700" cy="1485900"/>
                  <wp:effectExtent l="0" t="0" r="19050" b="19050"/>
                  <wp:wrapNone/>
                  <wp:docPr id="93" name="Text Box 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1236" w:author="Admin" w:date="2021-03-05T08:26:00Z"/>
                                  <w:color w:val="FF0000"/>
                                </w:rPr>
                              </w:pPr>
                              <w:ins w:id="1237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1004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238" w:author="Admin" w:date="2021-03-05T08:26:00Z"/>
                                  <w:color w:val="FF0000"/>
                                </w:rPr>
                              </w:pPr>
                              <w:ins w:id="1239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Bui Thi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240" w:author="Admin" w:date="2021-03-05T08:26:00Z"/>
                                  <w:color w:val="FF0000"/>
                                </w:rPr>
                              </w:pPr>
                              <w:ins w:id="1241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Hong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242" w:author="Admin" w:date="2021-03-05T08:26:00Z"/>
                                  <w:color w:val="FF0000"/>
                                </w:rPr>
                              </w:pPr>
                              <w:ins w:id="1243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Nu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244" w:author="Admin" w:date="2021-03-05T08:26:00Z"/>
                                  <w:color w:val="FF0000"/>
                                </w:rPr>
                              </w:pPr>
                              <w:ins w:id="1245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1998</w:t>
                                </w:r>
                              </w:ins>
                            </w:p>
                            <w:p w:rsidR="00054DB4" w:rsidRDefault="00054DB4" w:rsidP="003F2AF7">
                              <w:ins w:id="1246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8.6</w:t>
                                </w:r>
                              </w:ins>
                              <w:ins w:id="1247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D0C85A2" id="Text Box 93" o:spid="_x0000_s1096" type="#_x0000_t202" style="position:absolute;margin-left:297pt;margin-top:9.05pt;width:81pt;height:1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1248" w:author="Admin" w:date="2021-03-05T08:26:00Z"/>
                            <w:color w:val="FF0000"/>
                          </w:rPr>
                        </w:pPr>
                        <w:ins w:id="1249" w:author="Admin" w:date="2021-03-05T08:26:00Z">
                          <w:r w:rsidRPr="00484239">
                            <w:rPr>
                              <w:color w:val="FF0000"/>
                            </w:rPr>
                            <w:t>1004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250" w:author="Admin" w:date="2021-03-05T08:26:00Z"/>
                            <w:color w:val="FF0000"/>
                          </w:rPr>
                        </w:pPr>
                        <w:ins w:id="1251" w:author="Admin" w:date="2021-03-05T08:26:00Z">
                          <w:r w:rsidRPr="00484239">
                            <w:rPr>
                              <w:color w:val="FF0000"/>
                            </w:rPr>
                            <w:t>Bui Thi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252" w:author="Admin" w:date="2021-03-05T08:26:00Z"/>
                            <w:color w:val="FF0000"/>
                          </w:rPr>
                        </w:pPr>
                        <w:ins w:id="1253" w:author="Admin" w:date="2021-03-05T08:26:00Z">
                          <w:r w:rsidRPr="00484239">
                            <w:rPr>
                              <w:color w:val="FF0000"/>
                            </w:rPr>
                            <w:t>Hong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254" w:author="Admin" w:date="2021-03-05T08:26:00Z"/>
                            <w:color w:val="FF0000"/>
                          </w:rPr>
                        </w:pPr>
                        <w:ins w:id="1255" w:author="Admin" w:date="2021-03-05T08:26:00Z">
                          <w:r w:rsidRPr="00484239">
                            <w:rPr>
                              <w:color w:val="FF0000"/>
                            </w:rPr>
                            <w:t>Nu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256" w:author="Admin" w:date="2021-03-05T08:26:00Z"/>
                            <w:color w:val="FF0000"/>
                          </w:rPr>
                        </w:pPr>
                        <w:ins w:id="1257" w:author="Admin" w:date="2021-03-05T08:26:00Z">
                          <w:r w:rsidRPr="00484239">
                            <w:rPr>
                              <w:color w:val="FF0000"/>
                            </w:rPr>
                            <w:t>1998</w:t>
                          </w:r>
                        </w:ins>
                      </w:p>
                      <w:p w:rsidR="00054DB4" w:rsidRDefault="00054DB4" w:rsidP="003F2AF7">
                        <w:ins w:id="1258" w:author="Admin" w:date="2021-03-05T08:26:00Z">
                          <w:r w:rsidRPr="00484239">
                            <w:rPr>
                              <w:color w:val="FF0000"/>
                            </w:rPr>
                            <w:t>8.6</w:t>
                          </w:r>
                        </w:ins>
                        <w:ins w:id="1259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60" w:author="Admin" w:date="2021-03-05T08:17:00Z">
        <w:r w:rsidR="00951CEF">
          <w:t>Bước 3: so sánh count = 3 với count = 2, count = 1, count = 0</w:t>
        </w:r>
      </w:ins>
    </w:p>
    <w:p w:rsidR="003F2AF7" w:rsidRDefault="003F2AF7" w:rsidP="00AA20E8">
      <w:pPr>
        <w:rPr>
          <w:ins w:id="1261" w:author="Admin" w:date="2021-03-05T08:25:00Z"/>
        </w:rPr>
        <w:pPrChange w:id="1262" w:author="Admin" w:date="2021-03-05T07:52:00Z">
          <w:pPr/>
        </w:pPrChange>
      </w:pPr>
    </w:p>
    <w:p w:rsidR="003F2AF7" w:rsidRDefault="003F2AF7" w:rsidP="00AA20E8">
      <w:pPr>
        <w:rPr>
          <w:ins w:id="1263" w:author="Admin" w:date="2021-03-05T08:25:00Z"/>
        </w:rPr>
        <w:pPrChange w:id="1264" w:author="Admin" w:date="2021-03-05T07:52:00Z">
          <w:pPr/>
        </w:pPrChange>
      </w:pPr>
    </w:p>
    <w:p w:rsidR="003F2AF7" w:rsidRDefault="003F2AF7" w:rsidP="00AA20E8">
      <w:pPr>
        <w:rPr>
          <w:ins w:id="1265" w:author="Admin" w:date="2021-03-05T08:25:00Z"/>
        </w:rPr>
        <w:pPrChange w:id="1266" w:author="Admin" w:date="2021-03-05T07:52:00Z">
          <w:pPr/>
        </w:pPrChange>
      </w:pPr>
    </w:p>
    <w:p w:rsidR="003F2AF7" w:rsidRDefault="003F2AF7" w:rsidP="00AA20E8">
      <w:pPr>
        <w:rPr>
          <w:ins w:id="1267" w:author="Admin" w:date="2021-03-05T08:25:00Z"/>
        </w:rPr>
        <w:pPrChange w:id="1268" w:author="Admin" w:date="2021-03-05T07:52:00Z">
          <w:pPr/>
        </w:pPrChange>
      </w:pPr>
    </w:p>
    <w:p w:rsidR="003F2AF7" w:rsidRDefault="003F2AF7" w:rsidP="00AA20E8">
      <w:pPr>
        <w:rPr>
          <w:ins w:id="1269" w:author="Admin" w:date="2021-03-05T08:17:00Z"/>
        </w:rPr>
        <w:pPrChange w:id="1270" w:author="Admin" w:date="2021-03-05T07:52:00Z">
          <w:pPr/>
        </w:pPrChange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951CEF" w:rsidTr="00054DB4">
        <w:trPr>
          <w:trHeight w:val="2180"/>
          <w:ins w:id="1271" w:author="Admin" w:date="2021-03-05T08:18:00Z"/>
        </w:trPr>
        <w:tc>
          <w:tcPr>
            <w:tcW w:w="1904" w:type="dxa"/>
          </w:tcPr>
          <w:p w:rsidR="00951CEF" w:rsidRPr="00484239" w:rsidRDefault="00951CEF" w:rsidP="00054DB4">
            <w:pPr>
              <w:rPr>
                <w:ins w:id="1272" w:author="Admin" w:date="2021-03-05T08:18:00Z"/>
                <w:color w:val="000000" w:themeColor="text1"/>
              </w:rPr>
            </w:pPr>
            <w:ins w:id="1273" w:author="Admin" w:date="2021-03-05T08:18:00Z">
              <w:r w:rsidRPr="00484239">
                <w:rPr>
                  <w:color w:val="000000" w:themeColor="text1"/>
                </w:rPr>
                <w:t>1002</w:t>
              </w:r>
            </w:ins>
          </w:p>
          <w:p w:rsidR="00951CEF" w:rsidRPr="00484239" w:rsidRDefault="00951CEF" w:rsidP="00054DB4">
            <w:pPr>
              <w:rPr>
                <w:ins w:id="1274" w:author="Admin" w:date="2021-03-05T08:18:00Z"/>
                <w:color w:val="000000" w:themeColor="text1"/>
              </w:rPr>
            </w:pPr>
            <w:ins w:id="1275" w:author="Admin" w:date="2021-03-05T08:18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951CEF" w:rsidRPr="00484239" w:rsidRDefault="00951CEF" w:rsidP="00054DB4">
            <w:pPr>
              <w:rPr>
                <w:ins w:id="1276" w:author="Admin" w:date="2021-03-05T08:18:00Z"/>
                <w:color w:val="000000" w:themeColor="text1"/>
              </w:rPr>
            </w:pPr>
            <w:ins w:id="1277" w:author="Admin" w:date="2021-03-05T08:18:00Z">
              <w:r w:rsidRPr="00484239">
                <w:rPr>
                  <w:color w:val="000000" w:themeColor="text1"/>
                </w:rPr>
                <w:t>Bich</w:t>
              </w:r>
            </w:ins>
          </w:p>
          <w:p w:rsidR="00951CEF" w:rsidRPr="00484239" w:rsidRDefault="00951CEF" w:rsidP="00054DB4">
            <w:pPr>
              <w:rPr>
                <w:ins w:id="1278" w:author="Admin" w:date="2021-03-05T08:18:00Z"/>
                <w:color w:val="000000" w:themeColor="text1"/>
              </w:rPr>
            </w:pPr>
            <w:ins w:id="1279" w:author="Admin" w:date="2021-03-05T08:18:00Z">
              <w:r w:rsidRPr="00484239">
                <w:rPr>
                  <w:color w:val="000000" w:themeColor="text1"/>
                </w:rPr>
                <w:t>Nu</w:t>
              </w:r>
            </w:ins>
          </w:p>
          <w:p w:rsidR="00951CEF" w:rsidRPr="00484239" w:rsidRDefault="00951CEF" w:rsidP="00054DB4">
            <w:pPr>
              <w:rPr>
                <w:ins w:id="1280" w:author="Admin" w:date="2021-03-05T08:18:00Z"/>
                <w:color w:val="000000" w:themeColor="text1"/>
              </w:rPr>
            </w:pPr>
            <w:ins w:id="1281" w:author="Admin" w:date="2021-03-05T08:18:00Z">
              <w:r w:rsidRPr="00484239">
                <w:rPr>
                  <w:color w:val="000000" w:themeColor="text1"/>
                </w:rPr>
                <w:t>1998</w:t>
              </w:r>
            </w:ins>
          </w:p>
          <w:p w:rsidR="00951CEF" w:rsidRDefault="00951CEF" w:rsidP="00054DB4">
            <w:pPr>
              <w:rPr>
                <w:ins w:id="1282" w:author="Admin" w:date="2021-03-05T08:18:00Z"/>
              </w:rPr>
            </w:pPr>
            <w:ins w:id="1283" w:author="Admin" w:date="2021-03-05T08:18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Pr="003F2AF7" w:rsidRDefault="003F2AF7" w:rsidP="003F2AF7">
            <w:pPr>
              <w:rPr>
                <w:ins w:id="1284" w:author="Admin" w:date="2021-03-05T08:26:00Z"/>
                <w:color w:val="000000" w:themeColor="text1"/>
                <w:rPrChange w:id="1285" w:author="Admin" w:date="2021-03-05T08:26:00Z">
                  <w:rPr>
                    <w:ins w:id="1286" w:author="Admin" w:date="2021-03-05T08:26:00Z"/>
                    <w:color w:val="FF0000"/>
                  </w:rPr>
                </w:rPrChange>
              </w:rPr>
            </w:pPr>
            <w:ins w:id="1287" w:author="Admin" w:date="2021-03-05T08:26:00Z">
              <w:r w:rsidRPr="003F2AF7">
                <w:rPr>
                  <w:color w:val="000000" w:themeColor="text1"/>
                  <w:rPrChange w:id="1288" w:author="Admin" w:date="2021-03-05T08:26:00Z">
                    <w:rPr>
                      <w:color w:val="FF0000"/>
                    </w:rPr>
                  </w:rPrChange>
                </w:rPr>
                <w:t>1003</w:t>
              </w:r>
            </w:ins>
          </w:p>
          <w:p w:rsidR="003F2AF7" w:rsidRPr="003F2AF7" w:rsidRDefault="003F2AF7" w:rsidP="003F2AF7">
            <w:pPr>
              <w:rPr>
                <w:ins w:id="1289" w:author="Admin" w:date="2021-03-05T08:26:00Z"/>
                <w:color w:val="000000" w:themeColor="text1"/>
                <w:rPrChange w:id="1290" w:author="Admin" w:date="2021-03-05T08:26:00Z">
                  <w:rPr>
                    <w:ins w:id="1291" w:author="Admin" w:date="2021-03-05T08:26:00Z"/>
                    <w:color w:val="FF0000"/>
                  </w:rPr>
                </w:rPrChange>
              </w:rPr>
            </w:pPr>
            <w:ins w:id="1292" w:author="Admin" w:date="2021-03-05T08:26:00Z">
              <w:r w:rsidRPr="003F2AF7">
                <w:rPr>
                  <w:color w:val="000000" w:themeColor="text1"/>
                  <w:rPrChange w:id="1293" w:author="Admin" w:date="2021-03-05T08:26:00Z">
                    <w:rPr>
                      <w:color w:val="FF0000"/>
                    </w:rPr>
                  </w:rPrChange>
                </w:rPr>
                <w:t>Nguyen Van</w:t>
              </w:r>
            </w:ins>
          </w:p>
          <w:p w:rsidR="003F2AF7" w:rsidRPr="003F2AF7" w:rsidRDefault="003F2AF7" w:rsidP="003F2AF7">
            <w:pPr>
              <w:rPr>
                <w:ins w:id="1294" w:author="Admin" w:date="2021-03-05T08:26:00Z"/>
                <w:color w:val="000000" w:themeColor="text1"/>
                <w:rPrChange w:id="1295" w:author="Admin" w:date="2021-03-05T08:26:00Z">
                  <w:rPr>
                    <w:ins w:id="1296" w:author="Admin" w:date="2021-03-05T08:26:00Z"/>
                    <w:color w:val="FF0000"/>
                  </w:rPr>
                </w:rPrChange>
              </w:rPr>
            </w:pPr>
            <w:ins w:id="1297" w:author="Admin" w:date="2021-03-05T08:26:00Z">
              <w:r w:rsidRPr="003F2AF7">
                <w:rPr>
                  <w:color w:val="000000" w:themeColor="text1"/>
                  <w:rPrChange w:id="1298" w:author="Admin" w:date="2021-03-05T08:26:00Z">
                    <w:rPr>
                      <w:color w:val="FF0000"/>
                    </w:rPr>
                  </w:rPrChange>
                </w:rPr>
                <w:t>Giang</w:t>
              </w:r>
            </w:ins>
          </w:p>
          <w:p w:rsidR="003F2AF7" w:rsidRPr="003F2AF7" w:rsidRDefault="003F2AF7" w:rsidP="003F2AF7">
            <w:pPr>
              <w:rPr>
                <w:ins w:id="1299" w:author="Admin" w:date="2021-03-05T08:26:00Z"/>
                <w:color w:val="000000" w:themeColor="text1"/>
                <w:rPrChange w:id="1300" w:author="Admin" w:date="2021-03-05T08:26:00Z">
                  <w:rPr>
                    <w:ins w:id="1301" w:author="Admin" w:date="2021-03-05T08:26:00Z"/>
                    <w:color w:val="FF0000"/>
                  </w:rPr>
                </w:rPrChange>
              </w:rPr>
            </w:pPr>
            <w:ins w:id="1302" w:author="Admin" w:date="2021-03-05T08:26:00Z">
              <w:r w:rsidRPr="003F2AF7">
                <w:rPr>
                  <w:color w:val="000000" w:themeColor="text1"/>
                  <w:rPrChange w:id="1303" w:author="Admin" w:date="2021-03-05T08:26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3F2AF7" w:rsidRPr="003F2AF7" w:rsidRDefault="003F2AF7" w:rsidP="003F2AF7">
            <w:pPr>
              <w:rPr>
                <w:ins w:id="1304" w:author="Admin" w:date="2021-03-05T08:26:00Z"/>
                <w:color w:val="000000" w:themeColor="text1"/>
                <w:rPrChange w:id="1305" w:author="Admin" w:date="2021-03-05T08:26:00Z">
                  <w:rPr>
                    <w:ins w:id="1306" w:author="Admin" w:date="2021-03-05T08:26:00Z"/>
                    <w:color w:val="FF0000"/>
                  </w:rPr>
                </w:rPrChange>
              </w:rPr>
            </w:pPr>
            <w:ins w:id="1307" w:author="Admin" w:date="2021-03-05T08:26:00Z">
              <w:r w:rsidRPr="003F2AF7">
                <w:rPr>
                  <w:color w:val="000000" w:themeColor="text1"/>
                  <w:rPrChange w:id="1308" w:author="Admin" w:date="2021-03-05T08:26:00Z">
                    <w:rPr>
                      <w:color w:val="FF0000"/>
                    </w:rPr>
                  </w:rPrChange>
                </w:rPr>
                <w:t>1996</w:t>
              </w:r>
            </w:ins>
          </w:p>
          <w:p w:rsidR="00951CEF" w:rsidRPr="003F2AF7" w:rsidRDefault="003F2AF7" w:rsidP="003F2AF7">
            <w:pPr>
              <w:rPr>
                <w:ins w:id="1309" w:author="Admin" w:date="2021-03-05T08:18:00Z"/>
                <w:color w:val="000000" w:themeColor="text1"/>
                <w:rPrChange w:id="1310" w:author="Admin" w:date="2021-03-05T08:26:00Z">
                  <w:rPr>
                    <w:ins w:id="1311" w:author="Admin" w:date="2021-03-05T08:18:00Z"/>
                  </w:rPr>
                </w:rPrChange>
              </w:rPr>
            </w:pPr>
            <w:ins w:id="1312" w:author="Admin" w:date="2021-03-05T08:26:00Z">
              <w:r w:rsidRPr="003F2AF7">
                <w:rPr>
                  <w:color w:val="000000" w:themeColor="text1"/>
                  <w:rPrChange w:id="1313" w:author="Admin" w:date="2021-03-05T08:26:00Z">
                    <w:rPr>
                      <w:color w:val="FF0000"/>
                    </w:rPr>
                  </w:rPrChange>
                </w:rPr>
                <w:t>6.4</w:t>
              </w:r>
            </w:ins>
          </w:p>
        </w:tc>
        <w:tc>
          <w:tcPr>
            <w:tcW w:w="1904" w:type="dxa"/>
          </w:tcPr>
          <w:p w:rsidR="003F2AF7" w:rsidRPr="003F2AF7" w:rsidRDefault="003F2AF7" w:rsidP="003F2AF7">
            <w:pPr>
              <w:rPr>
                <w:ins w:id="1314" w:author="Admin" w:date="2021-03-05T08:26:00Z"/>
                <w:color w:val="FF0000"/>
                <w:rPrChange w:id="1315" w:author="Admin" w:date="2021-03-05T08:27:00Z">
                  <w:rPr>
                    <w:ins w:id="1316" w:author="Admin" w:date="2021-03-05T08:26:00Z"/>
                    <w:color w:val="000000" w:themeColor="text1"/>
                  </w:rPr>
                </w:rPrChange>
              </w:rPr>
            </w:pPr>
            <w:ins w:id="1317" w:author="Admin" w:date="2021-03-05T08:26:00Z">
              <w:r w:rsidRPr="003F2AF7">
                <w:rPr>
                  <w:color w:val="FF0000"/>
                  <w:rPrChange w:id="1318" w:author="Admin" w:date="2021-03-05T08:27:00Z">
                    <w:rPr>
                      <w:color w:val="000000" w:themeColor="text1"/>
                    </w:rPr>
                  </w:rPrChange>
                </w:rPr>
                <w:t>1001</w:t>
              </w:r>
            </w:ins>
          </w:p>
          <w:p w:rsidR="003F2AF7" w:rsidRPr="003F2AF7" w:rsidRDefault="003F2AF7" w:rsidP="003F2AF7">
            <w:pPr>
              <w:rPr>
                <w:ins w:id="1319" w:author="Admin" w:date="2021-03-05T08:26:00Z"/>
                <w:color w:val="FF0000"/>
                <w:rPrChange w:id="1320" w:author="Admin" w:date="2021-03-05T08:27:00Z">
                  <w:rPr>
                    <w:ins w:id="1321" w:author="Admin" w:date="2021-03-05T08:26:00Z"/>
                    <w:color w:val="000000" w:themeColor="text1"/>
                  </w:rPr>
                </w:rPrChange>
              </w:rPr>
            </w:pPr>
            <w:ins w:id="1322" w:author="Admin" w:date="2021-03-05T08:26:00Z">
              <w:r w:rsidRPr="003F2AF7">
                <w:rPr>
                  <w:color w:val="FF0000"/>
                  <w:rPrChange w:id="1323" w:author="Admin" w:date="2021-03-05T08:27:00Z">
                    <w:rPr>
                      <w:color w:val="000000" w:themeColor="text1"/>
                    </w:rPr>
                  </w:rPrChange>
                </w:rPr>
                <w:t>Tran Van</w:t>
              </w:r>
            </w:ins>
          </w:p>
          <w:p w:rsidR="003F2AF7" w:rsidRPr="003F2AF7" w:rsidRDefault="003F2AF7" w:rsidP="003F2AF7">
            <w:pPr>
              <w:rPr>
                <w:ins w:id="1324" w:author="Admin" w:date="2021-03-05T08:26:00Z"/>
                <w:color w:val="FF0000"/>
                <w:rPrChange w:id="1325" w:author="Admin" w:date="2021-03-05T08:27:00Z">
                  <w:rPr>
                    <w:ins w:id="1326" w:author="Admin" w:date="2021-03-05T08:26:00Z"/>
                    <w:color w:val="000000" w:themeColor="text1"/>
                  </w:rPr>
                </w:rPrChange>
              </w:rPr>
            </w:pPr>
            <w:ins w:id="1327" w:author="Admin" w:date="2021-03-05T08:26:00Z">
              <w:r w:rsidRPr="003F2AF7">
                <w:rPr>
                  <w:color w:val="FF0000"/>
                  <w:rPrChange w:id="1328" w:author="Admin" w:date="2021-03-05T08:27:00Z">
                    <w:rPr>
                      <w:color w:val="000000" w:themeColor="text1"/>
                    </w:rPr>
                  </w:rPrChange>
                </w:rPr>
                <w:t>Thanh</w:t>
              </w:r>
            </w:ins>
          </w:p>
          <w:p w:rsidR="003F2AF7" w:rsidRPr="003F2AF7" w:rsidRDefault="003F2AF7" w:rsidP="003F2AF7">
            <w:pPr>
              <w:rPr>
                <w:ins w:id="1329" w:author="Admin" w:date="2021-03-05T08:26:00Z"/>
                <w:color w:val="FF0000"/>
                <w:rPrChange w:id="1330" w:author="Admin" w:date="2021-03-05T08:27:00Z">
                  <w:rPr>
                    <w:ins w:id="1331" w:author="Admin" w:date="2021-03-05T08:26:00Z"/>
                    <w:color w:val="000000" w:themeColor="text1"/>
                  </w:rPr>
                </w:rPrChange>
              </w:rPr>
            </w:pPr>
            <w:ins w:id="1332" w:author="Admin" w:date="2021-03-05T08:26:00Z">
              <w:r w:rsidRPr="003F2AF7">
                <w:rPr>
                  <w:color w:val="FF0000"/>
                  <w:rPrChange w:id="1333" w:author="Admin" w:date="2021-03-05T08:27:00Z">
                    <w:rPr>
                      <w:color w:val="000000" w:themeColor="text1"/>
                    </w:rPr>
                  </w:rPrChange>
                </w:rPr>
                <w:t>Nam</w:t>
              </w:r>
            </w:ins>
          </w:p>
          <w:p w:rsidR="003F2AF7" w:rsidRPr="003F2AF7" w:rsidRDefault="003F2AF7" w:rsidP="003F2AF7">
            <w:pPr>
              <w:rPr>
                <w:ins w:id="1334" w:author="Admin" w:date="2021-03-05T08:26:00Z"/>
                <w:color w:val="FF0000"/>
                <w:rPrChange w:id="1335" w:author="Admin" w:date="2021-03-05T08:27:00Z">
                  <w:rPr>
                    <w:ins w:id="1336" w:author="Admin" w:date="2021-03-05T08:26:00Z"/>
                    <w:color w:val="000000" w:themeColor="text1"/>
                  </w:rPr>
                </w:rPrChange>
              </w:rPr>
            </w:pPr>
            <w:ins w:id="1337" w:author="Admin" w:date="2021-03-05T08:26:00Z">
              <w:r w:rsidRPr="003F2AF7">
                <w:rPr>
                  <w:color w:val="FF0000"/>
                  <w:rPrChange w:id="1338" w:author="Admin" w:date="2021-03-05T08:27:00Z">
                    <w:rPr>
                      <w:color w:val="000000" w:themeColor="text1"/>
                    </w:rPr>
                  </w:rPrChange>
                </w:rPr>
                <w:t>1997</w:t>
              </w:r>
            </w:ins>
          </w:p>
          <w:p w:rsidR="00951CEF" w:rsidRDefault="003F2AF7" w:rsidP="003F2AF7">
            <w:pPr>
              <w:rPr>
                <w:ins w:id="1339" w:author="Admin" w:date="2021-03-05T08:18:00Z"/>
              </w:rPr>
            </w:pPr>
            <w:ins w:id="1340" w:author="Admin" w:date="2021-03-05T08:26:00Z">
              <w:r w:rsidRPr="003F2AF7">
                <w:rPr>
                  <w:color w:val="FF0000"/>
                  <w:rPrChange w:id="1341" w:author="Admin" w:date="2021-03-05T08:27:00Z">
                    <w:rPr>
                      <w:color w:val="000000" w:themeColor="text1"/>
                    </w:rPr>
                  </w:rPrChange>
                </w:rPr>
                <w:t>7.5</w:t>
              </w:r>
            </w:ins>
          </w:p>
        </w:tc>
        <w:tc>
          <w:tcPr>
            <w:tcW w:w="1904" w:type="dxa"/>
          </w:tcPr>
          <w:p w:rsidR="00951CEF" w:rsidRPr="00951CEF" w:rsidRDefault="00951CEF" w:rsidP="00054DB4">
            <w:pPr>
              <w:rPr>
                <w:ins w:id="1342" w:author="Admin" w:date="2021-03-05T08:18:00Z"/>
                <w:color w:val="FF0000"/>
                <w:rPrChange w:id="1343" w:author="Admin" w:date="2021-03-05T08:18:00Z">
                  <w:rPr>
                    <w:ins w:id="1344" w:author="Admin" w:date="2021-03-05T08:18:00Z"/>
                  </w:rPr>
                </w:rPrChange>
              </w:rPr>
            </w:pPr>
          </w:p>
        </w:tc>
        <w:tc>
          <w:tcPr>
            <w:tcW w:w="1906" w:type="dxa"/>
          </w:tcPr>
          <w:p w:rsidR="00951CEF" w:rsidRDefault="00951CEF" w:rsidP="00054DB4">
            <w:pPr>
              <w:rPr>
                <w:ins w:id="1345" w:author="Admin" w:date="2021-03-05T08:18:00Z"/>
              </w:rPr>
            </w:pPr>
            <w:ins w:id="1346" w:author="Admin" w:date="2021-03-05T08:18:00Z">
              <w:r>
                <w:t>1005</w:t>
              </w:r>
            </w:ins>
          </w:p>
          <w:p w:rsidR="00951CEF" w:rsidRDefault="00951CEF" w:rsidP="00054DB4">
            <w:pPr>
              <w:rPr>
                <w:ins w:id="1347" w:author="Admin" w:date="2021-03-05T08:18:00Z"/>
              </w:rPr>
            </w:pPr>
            <w:ins w:id="1348" w:author="Admin" w:date="2021-03-05T08:18:00Z">
              <w:r>
                <w:t>Duong Van</w:t>
              </w:r>
            </w:ins>
          </w:p>
          <w:p w:rsidR="00951CEF" w:rsidRDefault="00951CEF" w:rsidP="00054DB4">
            <w:pPr>
              <w:rPr>
                <w:ins w:id="1349" w:author="Admin" w:date="2021-03-05T08:18:00Z"/>
              </w:rPr>
            </w:pPr>
            <w:ins w:id="1350" w:author="Admin" w:date="2021-03-05T08:18:00Z">
              <w:r>
                <w:t>Hung</w:t>
              </w:r>
            </w:ins>
          </w:p>
          <w:p w:rsidR="00951CEF" w:rsidRDefault="00951CEF" w:rsidP="00054DB4">
            <w:pPr>
              <w:rPr>
                <w:ins w:id="1351" w:author="Admin" w:date="2021-03-05T08:18:00Z"/>
              </w:rPr>
            </w:pPr>
            <w:ins w:id="1352" w:author="Admin" w:date="2021-03-05T08:18:00Z">
              <w:r>
                <w:t>Nam</w:t>
              </w:r>
            </w:ins>
          </w:p>
          <w:p w:rsidR="00951CEF" w:rsidRDefault="00951CEF" w:rsidP="00054DB4">
            <w:pPr>
              <w:rPr>
                <w:ins w:id="1353" w:author="Admin" w:date="2021-03-05T08:18:00Z"/>
              </w:rPr>
            </w:pPr>
            <w:ins w:id="1354" w:author="Admin" w:date="2021-03-05T08:18:00Z">
              <w:r>
                <w:t>1997</w:t>
              </w:r>
            </w:ins>
          </w:p>
          <w:p w:rsidR="00951CEF" w:rsidRDefault="00951CEF" w:rsidP="00054DB4">
            <w:pPr>
              <w:rPr>
                <w:ins w:id="1355" w:author="Admin" w:date="2021-03-05T08:18:00Z"/>
              </w:rPr>
            </w:pPr>
            <w:ins w:id="1356" w:author="Admin" w:date="2021-03-05T08:18:00Z">
              <w:r>
                <w:t>6.8</w:t>
              </w:r>
            </w:ins>
          </w:p>
        </w:tc>
      </w:tr>
    </w:tbl>
    <w:p w:rsidR="00951CEF" w:rsidRDefault="00951CEF" w:rsidP="00951CEF">
      <w:pPr>
        <w:rPr>
          <w:ins w:id="1357" w:author="Admin" w:date="2021-03-05T08:18:00Z"/>
        </w:rPr>
      </w:pPr>
      <w:ins w:id="1358" w:author="Admin" w:date="2021-03-05T08:1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72E21F8A" wp14:editId="67E0DD41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32385</wp:posOffset>
                  </wp:positionV>
                  <wp:extent cx="352425" cy="695325"/>
                  <wp:effectExtent l="19050" t="19050" r="47625" b="28575"/>
                  <wp:wrapNone/>
                  <wp:docPr id="88" name="Up Arrow 8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2425" cy="6953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BFE1C97" id="Up Arrow 88" o:spid="_x0000_s1026" type="#_x0000_t68" style="position:absolute;margin-left:399.75pt;margin-top:2.55pt;width:27.75pt;height:5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" adj="5474" fillcolor="#5b9bd5 [3204]" strokecolor="#1f4d78 [1604]" strokeweight="1pt"/>
              </w:pict>
            </mc:Fallback>
          </mc:AlternateContent>
        </w:r>
      </w:ins>
    </w:p>
    <w:p w:rsidR="00951CEF" w:rsidRPr="00484239" w:rsidRDefault="00951CEF" w:rsidP="00951CEF">
      <w:pPr>
        <w:rPr>
          <w:ins w:id="1359" w:author="Admin" w:date="2021-03-05T08:18:00Z"/>
        </w:rPr>
      </w:pPr>
    </w:p>
    <w:p w:rsidR="00951CEF" w:rsidRPr="00484239" w:rsidRDefault="00951CEF" w:rsidP="00951CEF">
      <w:pPr>
        <w:rPr>
          <w:ins w:id="1360" w:author="Admin" w:date="2021-03-05T08:18:00Z"/>
        </w:rPr>
      </w:pPr>
    </w:p>
    <w:p w:rsidR="00951CEF" w:rsidRPr="00484239" w:rsidRDefault="00951CEF" w:rsidP="00951CEF">
      <w:pPr>
        <w:rPr>
          <w:ins w:id="1361" w:author="Admin" w:date="2021-03-05T08:18:00Z"/>
        </w:rPr>
      </w:pPr>
      <w:ins w:id="1362" w:author="Admin" w:date="2021-03-05T08:1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3894E4A6" wp14:editId="43148C92">
                  <wp:simplePos x="0" y="0"/>
                  <wp:positionH relativeFrom="column">
                    <wp:posOffset>4876800</wp:posOffset>
                  </wp:positionH>
                  <wp:positionV relativeFrom="paragraph">
                    <wp:posOffset>17145</wp:posOffset>
                  </wp:positionV>
                  <wp:extent cx="790575" cy="371475"/>
                  <wp:effectExtent l="0" t="0" r="28575" b="28575"/>
                  <wp:wrapNone/>
                  <wp:docPr id="89" name="Text Box 8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Default="00054DB4" w:rsidP="00951CEF">
                              <w:r>
                                <w:t>Count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894E4A6" id="Text Box 89" o:spid="_x0000_s1097" type="#_x0000_t202" style="position:absolute;margin-left:384pt;margin-top:1.35pt;width:62.2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" fillcolor="white [3201]" strokeweight=".5pt">
                  <v:textbox>
                    <w:txbxContent>
                      <w:p w:rsidR="00054DB4" w:rsidRDefault="00054DB4" w:rsidP="00951CEF">
                        <w:r>
                          <w:t>Count = 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3F2AF7" w:rsidRDefault="003F2AF7" w:rsidP="00AA20E8">
      <w:pPr>
        <w:rPr>
          <w:ins w:id="1363" w:author="Admin" w:date="2021-03-05T08:27:00Z"/>
        </w:rPr>
      </w:pPr>
    </w:p>
    <w:p w:rsidR="003F2AF7" w:rsidRDefault="003F2AF7" w:rsidP="003F2AF7">
      <w:pPr>
        <w:rPr>
          <w:ins w:id="1364" w:author="Admin" w:date="2021-03-05T08:27:00Z"/>
        </w:rPr>
      </w:pPr>
    </w:p>
    <w:p w:rsidR="00951CEF" w:rsidRDefault="00951CEF" w:rsidP="003F2AF7">
      <w:pPr>
        <w:rPr>
          <w:ins w:id="1365" w:author="Admin" w:date="2021-03-05T08:27:00Z"/>
        </w:rPr>
        <w:pPrChange w:id="1366" w:author="Admin" w:date="2021-03-05T08:27:00Z">
          <w:pPr/>
        </w:pPrChange>
      </w:pPr>
    </w:p>
    <w:p w:rsidR="003F2AF7" w:rsidRDefault="003F2AF7" w:rsidP="003F2AF7">
      <w:pPr>
        <w:rPr>
          <w:ins w:id="1367" w:author="Admin" w:date="2021-03-05T08:27:00Z"/>
        </w:rPr>
        <w:pPrChange w:id="1368" w:author="Admin" w:date="2021-03-05T08:27:00Z">
          <w:pPr/>
        </w:pPrChange>
      </w:pPr>
      <w:ins w:id="1369" w:author="Admin" w:date="2021-03-05T08:27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70880" behindDoc="0" locked="0" layoutInCell="1" allowOverlap="1" wp14:anchorId="24634974" wp14:editId="1005B931">
                  <wp:simplePos x="0" y="0"/>
                  <wp:positionH relativeFrom="column">
                    <wp:posOffset>3721100</wp:posOffset>
                  </wp:positionH>
                  <wp:positionV relativeFrom="paragraph">
                    <wp:posOffset>-571500</wp:posOffset>
                  </wp:positionV>
                  <wp:extent cx="1028700" cy="1485900"/>
                  <wp:effectExtent l="0" t="0" r="19050" b="19050"/>
                  <wp:wrapNone/>
                  <wp:docPr id="94" name="Text Box 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1370" w:author="Admin" w:date="2021-03-05T08:26:00Z"/>
                                  <w:color w:val="FF0000"/>
                                </w:rPr>
                              </w:pPr>
                              <w:ins w:id="1371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1004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372" w:author="Admin" w:date="2021-03-05T08:26:00Z"/>
                                  <w:color w:val="FF0000"/>
                                </w:rPr>
                              </w:pPr>
                              <w:ins w:id="1373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Bui Thi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374" w:author="Admin" w:date="2021-03-05T08:26:00Z"/>
                                  <w:color w:val="FF0000"/>
                                </w:rPr>
                              </w:pPr>
                              <w:ins w:id="1375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Hong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376" w:author="Admin" w:date="2021-03-05T08:26:00Z"/>
                                  <w:color w:val="FF0000"/>
                                </w:rPr>
                              </w:pPr>
                              <w:ins w:id="1377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Nu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378" w:author="Admin" w:date="2021-03-05T08:26:00Z"/>
                                  <w:color w:val="FF0000"/>
                                </w:rPr>
                              </w:pPr>
                              <w:ins w:id="1379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1998</w:t>
                                </w:r>
                              </w:ins>
                            </w:p>
                            <w:p w:rsidR="00054DB4" w:rsidRDefault="00054DB4" w:rsidP="003F2AF7">
                              <w:ins w:id="1380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8.6</w:t>
                                </w:r>
                              </w:ins>
                              <w:ins w:id="1381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634974" id="Text Box 94" o:spid="_x0000_s1098" type="#_x0000_t202" style="position:absolute;margin-left:293pt;margin-top:-45pt;width:81pt;height:1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1382" w:author="Admin" w:date="2021-03-05T08:26:00Z"/>
                            <w:color w:val="FF0000"/>
                          </w:rPr>
                        </w:pPr>
                        <w:ins w:id="1383" w:author="Admin" w:date="2021-03-05T08:26:00Z">
                          <w:r w:rsidRPr="00484239">
                            <w:rPr>
                              <w:color w:val="FF0000"/>
                            </w:rPr>
                            <w:t>1004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384" w:author="Admin" w:date="2021-03-05T08:26:00Z"/>
                            <w:color w:val="FF0000"/>
                          </w:rPr>
                        </w:pPr>
                        <w:ins w:id="1385" w:author="Admin" w:date="2021-03-05T08:26:00Z">
                          <w:r w:rsidRPr="00484239">
                            <w:rPr>
                              <w:color w:val="FF0000"/>
                            </w:rPr>
                            <w:t>Bui Thi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386" w:author="Admin" w:date="2021-03-05T08:26:00Z"/>
                            <w:color w:val="FF0000"/>
                          </w:rPr>
                        </w:pPr>
                        <w:ins w:id="1387" w:author="Admin" w:date="2021-03-05T08:26:00Z">
                          <w:r w:rsidRPr="00484239">
                            <w:rPr>
                              <w:color w:val="FF0000"/>
                            </w:rPr>
                            <w:t>Hong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388" w:author="Admin" w:date="2021-03-05T08:26:00Z"/>
                            <w:color w:val="FF0000"/>
                          </w:rPr>
                        </w:pPr>
                        <w:ins w:id="1389" w:author="Admin" w:date="2021-03-05T08:26:00Z">
                          <w:r w:rsidRPr="00484239">
                            <w:rPr>
                              <w:color w:val="FF0000"/>
                            </w:rPr>
                            <w:t>Nu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390" w:author="Admin" w:date="2021-03-05T08:26:00Z"/>
                            <w:color w:val="FF0000"/>
                          </w:rPr>
                        </w:pPr>
                        <w:ins w:id="1391" w:author="Admin" w:date="2021-03-05T08:26:00Z">
                          <w:r w:rsidRPr="00484239">
                            <w:rPr>
                              <w:color w:val="FF0000"/>
                            </w:rPr>
                            <w:t>1998</w:t>
                          </w:r>
                        </w:ins>
                      </w:p>
                      <w:p w:rsidR="00054DB4" w:rsidRDefault="00054DB4" w:rsidP="003F2AF7">
                        <w:ins w:id="1392" w:author="Admin" w:date="2021-03-05T08:26:00Z">
                          <w:r w:rsidRPr="00484239">
                            <w:rPr>
                              <w:color w:val="FF0000"/>
                            </w:rPr>
                            <w:t>8.6</w:t>
                          </w:r>
                        </w:ins>
                        <w:ins w:id="1393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3F2AF7" w:rsidRDefault="003F2AF7" w:rsidP="003F2AF7">
      <w:pPr>
        <w:rPr>
          <w:ins w:id="1394" w:author="Admin" w:date="2021-03-05T08:27:00Z"/>
        </w:rPr>
        <w:pPrChange w:id="1395" w:author="Admin" w:date="2021-03-05T08:27:00Z">
          <w:pPr/>
        </w:pPrChange>
      </w:pPr>
    </w:p>
    <w:p w:rsidR="003F2AF7" w:rsidRDefault="003F2AF7" w:rsidP="003F2AF7">
      <w:pPr>
        <w:rPr>
          <w:ins w:id="1396" w:author="Admin" w:date="2021-03-05T08:27:00Z"/>
        </w:rPr>
      </w:pPr>
    </w:p>
    <w:p w:rsidR="003F2AF7" w:rsidRDefault="003F2AF7" w:rsidP="003F2AF7">
      <w:pPr>
        <w:rPr>
          <w:ins w:id="1397" w:author="Admin" w:date="2021-03-05T08:27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3F2AF7" w:rsidTr="00054DB4">
        <w:trPr>
          <w:trHeight w:val="2180"/>
          <w:ins w:id="1398" w:author="Admin" w:date="2021-03-05T08:27:00Z"/>
        </w:trPr>
        <w:tc>
          <w:tcPr>
            <w:tcW w:w="1904" w:type="dxa"/>
          </w:tcPr>
          <w:p w:rsidR="003F2AF7" w:rsidRPr="00484239" w:rsidRDefault="003F2AF7" w:rsidP="00054DB4">
            <w:pPr>
              <w:rPr>
                <w:ins w:id="1399" w:author="Admin" w:date="2021-03-05T08:27:00Z"/>
                <w:color w:val="000000" w:themeColor="text1"/>
              </w:rPr>
            </w:pPr>
            <w:ins w:id="1400" w:author="Admin" w:date="2021-03-05T08:27:00Z">
              <w:r w:rsidRPr="00484239">
                <w:rPr>
                  <w:color w:val="000000" w:themeColor="text1"/>
                </w:rPr>
                <w:t>1002</w:t>
              </w:r>
            </w:ins>
          </w:p>
          <w:p w:rsidR="003F2AF7" w:rsidRPr="00484239" w:rsidRDefault="003F2AF7" w:rsidP="00054DB4">
            <w:pPr>
              <w:rPr>
                <w:ins w:id="1401" w:author="Admin" w:date="2021-03-05T08:27:00Z"/>
                <w:color w:val="000000" w:themeColor="text1"/>
              </w:rPr>
            </w:pPr>
            <w:ins w:id="1402" w:author="Admin" w:date="2021-03-05T08:27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3F2AF7" w:rsidRPr="00484239" w:rsidRDefault="003F2AF7" w:rsidP="00054DB4">
            <w:pPr>
              <w:rPr>
                <w:ins w:id="1403" w:author="Admin" w:date="2021-03-05T08:27:00Z"/>
                <w:color w:val="000000" w:themeColor="text1"/>
              </w:rPr>
            </w:pPr>
            <w:ins w:id="1404" w:author="Admin" w:date="2021-03-05T08:27:00Z">
              <w:r w:rsidRPr="00484239">
                <w:rPr>
                  <w:color w:val="000000" w:themeColor="text1"/>
                </w:rPr>
                <w:t>Bich</w:t>
              </w:r>
            </w:ins>
          </w:p>
          <w:p w:rsidR="003F2AF7" w:rsidRPr="00484239" w:rsidRDefault="003F2AF7" w:rsidP="00054DB4">
            <w:pPr>
              <w:rPr>
                <w:ins w:id="1405" w:author="Admin" w:date="2021-03-05T08:27:00Z"/>
                <w:color w:val="000000" w:themeColor="text1"/>
              </w:rPr>
            </w:pPr>
            <w:ins w:id="1406" w:author="Admin" w:date="2021-03-05T08:27:00Z">
              <w:r w:rsidRPr="00484239">
                <w:rPr>
                  <w:color w:val="000000" w:themeColor="text1"/>
                </w:rPr>
                <w:t>Nu</w:t>
              </w:r>
            </w:ins>
          </w:p>
          <w:p w:rsidR="003F2AF7" w:rsidRPr="00484239" w:rsidRDefault="003F2AF7" w:rsidP="00054DB4">
            <w:pPr>
              <w:rPr>
                <w:ins w:id="1407" w:author="Admin" w:date="2021-03-05T08:27:00Z"/>
                <w:color w:val="000000" w:themeColor="text1"/>
              </w:rPr>
            </w:pPr>
            <w:ins w:id="1408" w:author="Admin" w:date="2021-03-05T08:27:00Z">
              <w:r w:rsidRPr="00484239">
                <w:rPr>
                  <w:color w:val="000000" w:themeColor="text1"/>
                </w:rPr>
                <w:t>1998</w:t>
              </w:r>
            </w:ins>
          </w:p>
          <w:p w:rsidR="003F2AF7" w:rsidRDefault="003F2AF7" w:rsidP="00054DB4">
            <w:pPr>
              <w:rPr>
                <w:ins w:id="1409" w:author="Admin" w:date="2021-03-05T08:27:00Z"/>
              </w:rPr>
            </w:pPr>
            <w:ins w:id="1410" w:author="Admin" w:date="2021-03-05T08:27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411" w:author="Admin" w:date="2021-03-05T08:27:00Z"/>
                <w:color w:val="000000" w:themeColor="text1"/>
              </w:rPr>
            </w:pPr>
            <w:ins w:id="1412" w:author="Admin" w:date="2021-03-05T08:27:00Z">
              <w:r w:rsidRPr="00484239">
                <w:rPr>
                  <w:color w:val="000000" w:themeColor="text1"/>
                </w:rPr>
                <w:t>1003</w:t>
              </w:r>
            </w:ins>
          </w:p>
          <w:p w:rsidR="003F2AF7" w:rsidRPr="00484239" w:rsidRDefault="003F2AF7" w:rsidP="00054DB4">
            <w:pPr>
              <w:rPr>
                <w:ins w:id="1413" w:author="Admin" w:date="2021-03-05T08:27:00Z"/>
                <w:color w:val="000000" w:themeColor="text1"/>
              </w:rPr>
            </w:pPr>
            <w:ins w:id="1414" w:author="Admin" w:date="2021-03-05T08:27:00Z">
              <w:r w:rsidRPr="00484239">
                <w:rPr>
                  <w:color w:val="000000" w:themeColor="text1"/>
                </w:rPr>
                <w:t>Nguyen Van</w:t>
              </w:r>
            </w:ins>
          </w:p>
          <w:p w:rsidR="003F2AF7" w:rsidRPr="00484239" w:rsidRDefault="003F2AF7" w:rsidP="00054DB4">
            <w:pPr>
              <w:rPr>
                <w:ins w:id="1415" w:author="Admin" w:date="2021-03-05T08:27:00Z"/>
                <w:color w:val="000000" w:themeColor="text1"/>
              </w:rPr>
            </w:pPr>
            <w:ins w:id="1416" w:author="Admin" w:date="2021-03-05T08:27:00Z">
              <w:r w:rsidRPr="00484239">
                <w:rPr>
                  <w:color w:val="000000" w:themeColor="text1"/>
                </w:rPr>
                <w:t>Giang</w:t>
              </w:r>
            </w:ins>
          </w:p>
          <w:p w:rsidR="003F2AF7" w:rsidRPr="00484239" w:rsidRDefault="003F2AF7" w:rsidP="00054DB4">
            <w:pPr>
              <w:rPr>
                <w:ins w:id="1417" w:author="Admin" w:date="2021-03-05T08:27:00Z"/>
                <w:color w:val="000000" w:themeColor="text1"/>
              </w:rPr>
            </w:pPr>
            <w:ins w:id="1418" w:author="Admin" w:date="2021-03-05T08:27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419" w:author="Admin" w:date="2021-03-05T08:27:00Z"/>
                <w:color w:val="000000" w:themeColor="text1"/>
              </w:rPr>
            </w:pPr>
            <w:ins w:id="1420" w:author="Admin" w:date="2021-03-05T08:27:00Z">
              <w:r w:rsidRPr="00484239">
                <w:rPr>
                  <w:color w:val="000000" w:themeColor="text1"/>
                </w:rPr>
                <w:t>1996</w:t>
              </w:r>
            </w:ins>
          </w:p>
          <w:p w:rsidR="003F2AF7" w:rsidRPr="00484239" w:rsidRDefault="003F2AF7" w:rsidP="00054DB4">
            <w:pPr>
              <w:rPr>
                <w:ins w:id="1421" w:author="Admin" w:date="2021-03-05T08:27:00Z"/>
                <w:color w:val="000000" w:themeColor="text1"/>
              </w:rPr>
            </w:pPr>
            <w:ins w:id="1422" w:author="Admin" w:date="2021-03-05T08:27:00Z">
              <w:r w:rsidRPr="00484239">
                <w:rPr>
                  <w:color w:val="000000" w:themeColor="text1"/>
                </w:rPr>
                <w:t>6.4</w:t>
              </w:r>
            </w:ins>
          </w:p>
        </w:tc>
        <w:tc>
          <w:tcPr>
            <w:tcW w:w="1904" w:type="dxa"/>
          </w:tcPr>
          <w:p w:rsidR="003F2AF7" w:rsidRDefault="003F2AF7" w:rsidP="00054DB4">
            <w:pPr>
              <w:rPr>
                <w:ins w:id="1423" w:author="Admin" w:date="2021-03-05T08:27:00Z"/>
              </w:rPr>
            </w:pPr>
          </w:p>
        </w:tc>
        <w:tc>
          <w:tcPr>
            <w:tcW w:w="1904" w:type="dxa"/>
          </w:tcPr>
          <w:p w:rsidR="003F2AF7" w:rsidRPr="003F2AF7" w:rsidRDefault="003F2AF7" w:rsidP="003F2AF7">
            <w:pPr>
              <w:rPr>
                <w:ins w:id="1424" w:author="Admin" w:date="2021-03-05T08:28:00Z"/>
                <w:color w:val="000000" w:themeColor="text1"/>
                <w:rPrChange w:id="1425" w:author="Admin" w:date="2021-03-05T08:28:00Z">
                  <w:rPr>
                    <w:ins w:id="1426" w:author="Admin" w:date="2021-03-05T08:28:00Z"/>
                    <w:color w:val="FF0000"/>
                  </w:rPr>
                </w:rPrChange>
              </w:rPr>
            </w:pPr>
            <w:ins w:id="1427" w:author="Admin" w:date="2021-03-05T08:28:00Z">
              <w:r w:rsidRPr="003F2AF7">
                <w:rPr>
                  <w:color w:val="000000" w:themeColor="text1"/>
                  <w:rPrChange w:id="1428" w:author="Admin" w:date="2021-03-05T08:28:00Z">
                    <w:rPr>
                      <w:color w:val="FF0000"/>
                    </w:rPr>
                  </w:rPrChange>
                </w:rPr>
                <w:t>1001</w:t>
              </w:r>
            </w:ins>
          </w:p>
          <w:p w:rsidR="003F2AF7" w:rsidRPr="003F2AF7" w:rsidRDefault="003F2AF7" w:rsidP="003F2AF7">
            <w:pPr>
              <w:rPr>
                <w:ins w:id="1429" w:author="Admin" w:date="2021-03-05T08:28:00Z"/>
                <w:color w:val="000000" w:themeColor="text1"/>
                <w:rPrChange w:id="1430" w:author="Admin" w:date="2021-03-05T08:28:00Z">
                  <w:rPr>
                    <w:ins w:id="1431" w:author="Admin" w:date="2021-03-05T08:28:00Z"/>
                    <w:color w:val="FF0000"/>
                  </w:rPr>
                </w:rPrChange>
              </w:rPr>
            </w:pPr>
            <w:ins w:id="1432" w:author="Admin" w:date="2021-03-05T08:28:00Z">
              <w:r w:rsidRPr="003F2AF7">
                <w:rPr>
                  <w:color w:val="000000" w:themeColor="text1"/>
                  <w:rPrChange w:id="1433" w:author="Admin" w:date="2021-03-05T08:28:00Z">
                    <w:rPr>
                      <w:color w:val="FF0000"/>
                    </w:rPr>
                  </w:rPrChange>
                </w:rPr>
                <w:t>Tran Van</w:t>
              </w:r>
            </w:ins>
          </w:p>
          <w:p w:rsidR="003F2AF7" w:rsidRPr="003F2AF7" w:rsidRDefault="003F2AF7" w:rsidP="003F2AF7">
            <w:pPr>
              <w:rPr>
                <w:ins w:id="1434" w:author="Admin" w:date="2021-03-05T08:28:00Z"/>
                <w:color w:val="000000" w:themeColor="text1"/>
                <w:rPrChange w:id="1435" w:author="Admin" w:date="2021-03-05T08:28:00Z">
                  <w:rPr>
                    <w:ins w:id="1436" w:author="Admin" w:date="2021-03-05T08:28:00Z"/>
                    <w:color w:val="FF0000"/>
                  </w:rPr>
                </w:rPrChange>
              </w:rPr>
            </w:pPr>
            <w:ins w:id="1437" w:author="Admin" w:date="2021-03-05T08:28:00Z">
              <w:r w:rsidRPr="003F2AF7">
                <w:rPr>
                  <w:color w:val="000000" w:themeColor="text1"/>
                  <w:rPrChange w:id="1438" w:author="Admin" w:date="2021-03-05T08:28:00Z">
                    <w:rPr>
                      <w:color w:val="FF0000"/>
                    </w:rPr>
                  </w:rPrChange>
                </w:rPr>
                <w:t>Thanh</w:t>
              </w:r>
            </w:ins>
          </w:p>
          <w:p w:rsidR="003F2AF7" w:rsidRPr="003F2AF7" w:rsidRDefault="003F2AF7" w:rsidP="003F2AF7">
            <w:pPr>
              <w:rPr>
                <w:ins w:id="1439" w:author="Admin" w:date="2021-03-05T08:28:00Z"/>
                <w:color w:val="000000" w:themeColor="text1"/>
                <w:rPrChange w:id="1440" w:author="Admin" w:date="2021-03-05T08:28:00Z">
                  <w:rPr>
                    <w:ins w:id="1441" w:author="Admin" w:date="2021-03-05T08:28:00Z"/>
                    <w:color w:val="FF0000"/>
                  </w:rPr>
                </w:rPrChange>
              </w:rPr>
            </w:pPr>
            <w:ins w:id="1442" w:author="Admin" w:date="2021-03-05T08:28:00Z">
              <w:r w:rsidRPr="003F2AF7">
                <w:rPr>
                  <w:color w:val="000000" w:themeColor="text1"/>
                  <w:rPrChange w:id="1443" w:author="Admin" w:date="2021-03-05T08:28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3F2AF7" w:rsidRPr="003F2AF7" w:rsidRDefault="003F2AF7" w:rsidP="003F2AF7">
            <w:pPr>
              <w:rPr>
                <w:ins w:id="1444" w:author="Admin" w:date="2021-03-05T08:28:00Z"/>
                <w:color w:val="000000" w:themeColor="text1"/>
                <w:rPrChange w:id="1445" w:author="Admin" w:date="2021-03-05T08:28:00Z">
                  <w:rPr>
                    <w:ins w:id="1446" w:author="Admin" w:date="2021-03-05T08:28:00Z"/>
                    <w:color w:val="FF0000"/>
                  </w:rPr>
                </w:rPrChange>
              </w:rPr>
            </w:pPr>
            <w:ins w:id="1447" w:author="Admin" w:date="2021-03-05T08:28:00Z">
              <w:r w:rsidRPr="003F2AF7">
                <w:rPr>
                  <w:color w:val="000000" w:themeColor="text1"/>
                  <w:rPrChange w:id="1448" w:author="Admin" w:date="2021-03-05T08:28:00Z">
                    <w:rPr>
                      <w:color w:val="FF0000"/>
                    </w:rPr>
                  </w:rPrChange>
                </w:rPr>
                <w:t>1997</w:t>
              </w:r>
            </w:ins>
          </w:p>
          <w:p w:rsidR="003F2AF7" w:rsidRPr="00484239" w:rsidRDefault="003F2AF7" w:rsidP="003F2AF7">
            <w:pPr>
              <w:rPr>
                <w:ins w:id="1449" w:author="Admin" w:date="2021-03-05T08:27:00Z"/>
                <w:color w:val="FF0000"/>
              </w:rPr>
            </w:pPr>
            <w:ins w:id="1450" w:author="Admin" w:date="2021-03-05T08:28:00Z">
              <w:r w:rsidRPr="003F2AF7">
                <w:rPr>
                  <w:color w:val="000000" w:themeColor="text1"/>
                  <w:rPrChange w:id="1451" w:author="Admin" w:date="2021-03-05T08:28:00Z">
                    <w:rPr>
                      <w:color w:val="FF0000"/>
                    </w:rPr>
                  </w:rPrChange>
                </w:rPr>
                <w:t>7.5</w:t>
              </w:r>
            </w:ins>
          </w:p>
        </w:tc>
        <w:tc>
          <w:tcPr>
            <w:tcW w:w="1906" w:type="dxa"/>
          </w:tcPr>
          <w:p w:rsidR="003F2AF7" w:rsidRDefault="003F2AF7" w:rsidP="00054DB4">
            <w:pPr>
              <w:rPr>
                <w:ins w:id="1452" w:author="Admin" w:date="2021-03-05T08:27:00Z"/>
              </w:rPr>
            </w:pPr>
            <w:ins w:id="1453" w:author="Admin" w:date="2021-03-05T08:27:00Z">
              <w:r>
                <w:t>1005</w:t>
              </w:r>
            </w:ins>
          </w:p>
          <w:p w:rsidR="003F2AF7" w:rsidRDefault="003F2AF7" w:rsidP="00054DB4">
            <w:pPr>
              <w:rPr>
                <w:ins w:id="1454" w:author="Admin" w:date="2021-03-05T08:27:00Z"/>
              </w:rPr>
            </w:pPr>
            <w:ins w:id="1455" w:author="Admin" w:date="2021-03-05T08:27:00Z">
              <w:r>
                <w:t>Duong Van</w:t>
              </w:r>
            </w:ins>
          </w:p>
          <w:p w:rsidR="003F2AF7" w:rsidRDefault="003F2AF7" w:rsidP="00054DB4">
            <w:pPr>
              <w:rPr>
                <w:ins w:id="1456" w:author="Admin" w:date="2021-03-05T08:27:00Z"/>
              </w:rPr>
            </w:pPr>
            <w:ins w:id="1457" w:author="Admin" w:date="2021-03-05T08:27:00Z">
              <w:r>
                <w:t>Hung</w:t>
              </w:r>
            </w:ins>
          </w:p>
          <w:p w:rsidR="003F2AF7" w:rsidRDefault="003F2AF7" w:rsidP="00054DB4">
            <w:pPr>
              <w:rPr>
                <w:ins w:id="1458" w:author="Admin" w:date="2021-03-05T08:27:00Z"/>
              </w:rPr>
            </w:pPr>
            <w:ins w:id="1459" w:author="Admin" w:date="2021-03-05T08:27:00Z">
              <w:r>
                <w:t>Nam</w:t>
              </w:r>
            </w:ins>
          </w:p>
          <w:p w:rsidR="003F2AF7" w:rsidRDefault="003F2AF7" w:rsidP="00054DB4">
            <w:pPr>
              <w:rPr>
                <w:ins w:id="1460" w:author="Admin" w:date="2021-03-05T08:27:00Z"/>
              </w:rPr>
            </w:pPr>
            <w:ins w:id="1461" w:author="Admin" w:date="2021-03-05T08:27:00Z">
              <w:r>
                <w:t>1997</w:t>
              </w:r>
            </w:ins>
          </w:p>
          <w:p w:rsidR="003F2AF7" w:rsidRDefault="003F2AF7" w:rsidP="00054DB4">
            <w:pPr>
              <w:rPr>
                <w:ins w:id="1462" w:author="Admin" w:date="2021-03-05T08:27:00Z"/>
              </w:rPr>
            </w:pPr>
            <w:ins w:id="1463" w:author="Admin" w:date="2021-03-05T08:27:00Z">
              <w:r>
                <w:t>6.8</w:t>
              </w:r>
            </w:ins>
          </w:p>
        </w:tc>
      </w:tr>
    </w:tbl>
    <w:p w:rsidR="003F2AF7" w:rsidRDefault="003F2AF7" w:rsidP="003F2AF7">
      <w:pPr>
        <w:rPr>
          <w:ins w:id="1464" w:author="Admin" w:date="2021-03-05T08:28:00Z"/>
        </w:rPr>
        <w:pPrChange w:id="1465" w:author="Admin" w:date="2021-03-05T08:27:00Z">
          <w:pPr/>
        </w:pPrChange>
      </w:pPr>
    </w:p>
    <w:p w:rsidR="003F2AF7" w:rsidRDefault="003F2AF7" w:rsidP="003F2AF7">
      <w:pPr>
        <w:rPr>
          <w:ins w:id="1466" w:author="Admin" w:date="2021-03-05T08:28:00Z"/>
        </w:rPr>
        <w:pPrChange w:id="1467" w:author="Admin" w:date="2021-03-05T08:27:00Z">
          <w:pPr/>
        </w:pPrChange>
      </w:pPr>
      <w:ins w:id="1468" w:author="Admin" w:date="2021-03-05T08:2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2928" behindDoc="0" locked="0" layoutInCell="1" allowOverlap="1" wp14:anchorId="4FF4383C" wp14:editId="671E4237">
                  <wp:simplePos x="0" y="0"/>
                  <wp:positionH relativeFrom="column">
                    <wp:posOffset>2654300</wp:posOffset>
                  </wp:positionH>
                  <wp:positionV relativeFrom="paragraph">
                    <wp:posOffset>6985</wp:posOffset>
                  </wp:positionV>
                  <wp:extent cx="1028700" cy="1485900"/>
                  <wp:effectExtent l="0" t="0" r="19050" b="19050"/>
                  <wp:wrapNone/>
                  <wp:docPr id="95" name="Text Box 9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1469" w:author="Admin" w:date="2021-03-05T08:26:00Z"/>
                                  <w:color w:val="FF0000"/>
                                </w:rPr>
                              </w:pPr>
                              <w:ins w:id="1470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1004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471" w:author="Admin" w:date="2021-03-05T08:26:00Z"/>
                                  <w:color w:val="FF0000"/>
                                </w:rPr>
                              </w:pPr>
                              <w:ins w:id="1472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Bui Thi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473" w:author="Admin" w:date="2021-03-05T08:26:00Z"/>
                                  <w:color w:val="FF0000"/>
                                </w:rPr>
                              </w:pPr>
                              <w:ins w:id="1474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Hong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475" w:author="Admin" w:date="2021-03-05T08:26:00Z"/>
                                  <w:color w:val="FF0000"/>
                                </w:rPr>
                              </w:pPr>
                              <w:ins w:id="1476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Nu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477" w:author="Admin" w:date="2021-03-05T08:26:00Z"/>
                                  <w:color w:val="FF0000"/>
                                </w:rPr>
                              </w:pPr>
                              <w:ins w:id="1478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1998</w:t>
                                </w:r>
                              </w:ins>
                            </w:p>
                            <w:p w:rsidR="00054DB4" w:rsidRDefault="00054DB4" w:rsidP="003F2AF7">
                              <w:ins w:id="1479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8.6</w:t>
                                </w:r>
                              </w:ins>
                              <w:ins w:id="1480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FF4383C" id="Text Box 95" o:spid="_x0000_s1099" type="#_x0000_t202" style="position:absolute;margin-left:209pt;margin-top:.55pt;width:81pt;height:1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1481" w:author="Admin" w:date="2021-03-05T08:26:00Z"/>
                            <w:color w:val="FF0000"/>
                          </w:rPr>
                        </w:pPr>
                        <w:ins w:id="1482" w:author="Admin" w:date="2021-03-05T08:26:00Z">
                          <w:r w:rsidRPr="00484239">
                            <w:rPr>
                              <w:color w:val="FF0000"/>
                            </w:rPr>
                            <w:t>1004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483" w:author="Admin" w:date="2021-03-05T08:26:00Z"/>
                            <w:color w:val="FF0000"/>
                          </w:rPr>
                        </w:pPr>
                        <w:ins w:id="1484" w:author="Admin" w:date="2021-03-05T08:26:00Z">
                          <w:r w:rsidRPr="00484239">
                            <w:rPr>
                              <w:color w:val="FF0000"/>
                            </w:rPr>
                            <w:t>Bui Thi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485" w:author="Admin" w:date="2021-03-05T08:26:00Z"/>
                            <w:color w:val="FF0000"/>
                          </w:rPr>
                        </w:pPr>
                        <w:ins w:id="1486" w:author="Admin" w:date="2021-03-05T08:26:00Z">
                          <w:r w:rsidRPr="00484239">
                            <w:rPr>
                              <w:color w:val="FF0000"/>
                            </w:rPr>
                            <w:t>Hong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487" w:author="Admin" w:date="2021-03-05T08:26:00Z"/>
                            <w:color w:val="FF0000"/>
                          </w:rPr>
                        </w:pPr>
                        <w:ins w:id="1488" w:author="Admin" w:date="2021-03-05T08:26:00Z">
                          <w:r w:rsidRPr="00484239">
                            <w:rPr>
                              <w:color w:val="FF0000"/>
                            </w:rPr>
                            <w:t>Nu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489" w:author="Admin" w:date="2021-03-05T08:26:00Z"/>
                            <w:color w:val="FF0000"/>
                          </w:rPr>
                        </w:pPr>
                        <w:ins w:id="1490" w:author="Admin" w:date="2021-03-05T08:26:00Z">
                          <w:r w:rsidRPr="00484239">
                            <w:rPr>
                              <w:color w:val="FF0000"/>
                            </w:rPr>
                            <w:t>1998</w:t>
                          </w:r>
                        </w:ins>
                      </w:p>
                      <w:p w:rsidR="00054DB4" w:rsidRDefault="00054DB4" w:rsidP="003F2AF7">
                        <w:ins w:id="1491" w:author="Admin" w:date="2021-03-05T08:26:00Z">
                          <w:r w:rsidRPr="00484239">
                            <w:rPr>
                              <w:color w:val="FF0000"/>
                            </w:rPr>
                            <w:t>8.6</w:t>
                          </w:r>
                        </w:ins>
                        <w:ins w:id="1492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93" w:author="Admin" w:date="2021-03-05T08:28:00Z">
        <w:r>
          <w:t>So sánh tam với count = 1</w:t>
        </w:r>
      </w:ins>
    </w:p>
    <w:p w:rsidR="003F2AF7" w:rsidRDefault="003F2AF7" w:rsidP="003F2AF7">
      <w:pPr>
        <w:rPr>
          <w:ins w:id="1494" w:author="Admin" w:date="2021-03-05T08:28:00Z"/>
        </w:rPr>
      </w:pPr>
    </w:p>
    <w:p w:rsidR="003F2AF7" w:rsidRDefault="003F2AF7" w:rsidP="003F2AF7">
      <w:pPr>
        <w:rPr>
          <w:ins w:id="1495" w:author="Admin" w:date="2021-03-05T08:28:00Z"/>
        </w:rPr>
      </w:pPr>
    </w:p>
    <w:p w:rsidR="003F2AF7" w:rsidRDefault="003F2AF7" w:rsidP="003F2AF7">
      <w:pPr>
        <w:rPr>
          <w:ins w:id="1496" w:author="Admin" w:date="2021-03-05T08:28:00Z"/>
        </w:rPr>
      </w:pPr>
    </w:p>
    <w:p w:rsidR="003F2AF7" w:rsidRDefault="003F2AF7" w:rsidP="003F2AF7">
      <w:pPr>
        <w:rPr>
          <w:ins w:id="1497" w:author="Admin" w:date="2021-03-05T08:28:00Z"/>
        </w:rPr>
      </w:pPr>
    </w:p>
    <w:p w:rsidR="003F2AF7" w:rsidRDefault="003F2AF7" w:rsidP="003F2AF7">
      <w:pPr>
        <w:rPr>
          <w:ins w:id="1498" w:author="Admin" w:date="2021-03-05T08:28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3F2AF7" w:rsidTr="00054DB4">
        <w:trPr>
          <w:trHeight w:val="2180"/>
          <w:ins w:id="1499" w:author="Admin" w:date="2021-03-05T08:28:00Z"/>
        </w:trPr>
        <w:tc>
          <w:tcPr>
            <w:tcW w:w="1904" w:type="dxa"/>
          </w:tcPr>
          <w:p w:rsidR="003F2AF7" w:rsidRPr="00484239" w:rsidRDefault="003F2AF7" w:rsidP="00054DB4">
            <w:pPr>
              <w:rPr>
                <w:ins w:id="1500" w:author="Admin" w:date="2021-03-05T08:28:00Z"/>
                <w:color w:val="000000" w:themeColor="text1"/>
              </w:rPr>
            </w:pPr>
            <w:ins w:id="1501" w:author="Admin" w:date="2021-03-05T08:28:00Z">
              <w:r w:rsidRPr="00484239">
                <w:rPr>
                  <w:color w:val="000000" w:themeColor="text1"/>
                </w:rPr>
                <w:t>1002</w:t>
              </w:r>
            </w:ins>
          </w:p>
          <w:p w:rsidR="003F2AF7" w:rsidRPr="00484239" w:rsidRDefault="003F2AF7" w:rsidP="00054DB4">
            <w:pPr>
              <w:rPr>
                <w:ins w:id="1502" w:author="Admin" w:date="2021-03-05T08:28:00Z"/>
                <w:color w:val="000000" w:themeColor="text1"/>
              </w:rPr>
            </w:pPr>
            <w:ins w:id="1503" w:author="Admin" w:date="2021-03-05T08:28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3F2AF7" w:rsidRPr="00484239" w:rsidRDefault="003F2AF7" w:rsidP="00054DB4">
            <w:pPr>
              <w:rPr>
                <w:ins w:id="1504" w:author="Admin" w:date="2021-03-05T08:28:00Z"/>
                <w:color w:val="000000" w:themeColor="text1"/>
              </w:rPr>
            </w:pPr>
            <w:ins w:id="1505" w:author="Admin" w:date="2021-03-05T08:28:00Z">
              <w:r w:rsidRPr="00484239">
                <w:rPr>
                  <w:color w:val="000000" w:themeColor="text1"/>
                </w:rPr>
                <w:t>Bich</w:t>
              </w:r>
            </w:ins>
          </w:p>
          <w:p w:rsidR="003F2AF7" w:rsidRPr="00484239" w:rsidRDefault="003F2AF7" w:rsidP="00054DB4">
            <w:pPr>
              <w:rPr>
                <w:ins w:id="1506" w:author="Admin" w:date="2021-03-05T08:28:00Z"/>
                <w:color w:val="000000" w:themeColor="text1"/>
              </w:rPr>
            </w:pPr>
            <w:ins w:id="1507" w:author="Admin" w:date="2021-03-05T08:28:00Z">
              <w:r w:rsidRPr="00484239">
                <w:rPr>
                  <w:color w:val="000000" w:themeColor="text1"/>
                </w:rPr>
                <w:t>Nu</w:t>
              </w:r>
            </w:ins>
          </w:p>
          <w:p w:rsidR="003F2AF7" w:rsidRPr="00484239" w:rsidRDefault="003F2AF7" w:rsidP="00054DB4">
            <w:pPr>
              <w:rPr>
                <w:ins w:id="1508" w:author="Admin" w:date="2021-03-05T08:28:00Z"/>
                <w:color w:val="000000" w:themeColor="text1"/>
              </w:rPr>
            </w:pPr>
            <w:ins w:id="1509" w:author="Admin" w:date="2021-03-05T08:28:00Z">
              <w:r w:rsidRPr="00484239">
                <w:rPr>
                  <w:color w:val="000000" w:themeColor="text1"/>
                </w:rPr>
                <w:t>1998</w:t>
              </w:r>
            </w:ins>
          </w:p>
          <w:p w:rsidR="003F2AF7" w:rsidRDefault="003F2AF7" w:rsidP="00054DB4">
            <w:pPr>
              <w:rPr>
                <w:ins w:id="1510" w:author="Admin" w:date="2021-03-05T08:28:00Z"/>
              </w:rPr>
            </w:pPr>
            <w:ins w:id="1511" w:author="Admin" w:date="2021-03-05T08:28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Pr="003F2AF7" w:rsidRDefault="003F2AF7" w:rsidP="00054DB4">
            <w:pPr>
              <w:rPr>
                <w:ins w:id="1512" w:author="Admin" w:date="2021-03-05T08:28:00Z"/>
                <w:color w:val="FF0000"/>
                <w:rPrChange w:id="1513" w:author="Admin" w:date="2021-03-05T08:29:00Z">
                  <w:rPr>
                    <w:ins w:id="1514" w:author="Admin" w:date="2021-03-05T08:28:00Z"/>
                    <w:color w:val="000000" w:themeColor="text1"/>
                  </w:rPr>
                </w:rPrChange>
              </w:rPr>
            </w:pPr>
            <w:ins w:id="1515" w:author="Admin" w:date="2021-03-05T08:28:00Z">
              <w:r w:rsidRPr="003F2AF7">
                <w:rPr>
                  <w:color w:val="FF0000"/>
                  <w:rPrChange w:id="1516" w:author="Admin" w:date="2021-03-05T08:29:00Z">
                    <w:rPr>
                      <w:color w:val="000000" w:themeColor="text1"/>
                    </w:rPr>
                  </w:rPrChange>
                </w:rPr>
                <w:t>1003</w:t>
              </w:r>
            </w:ins>
          </w:p>
          <w:p w:rsidR="003F2AF7" w:rsidRPr="003F2AF7" w:rsidRDefault="003F2AF7" w:rsidP="00054DB4">
            <w:pPr>
              <w:rPr>
                <w:ins w:id="1517" w:author="Admin" w:date="2021-03-05T08:28:00Z"/>
                <w:color w:val="FF0000"/>
                <w:rPrChange w:id="1518" w:author="Admin" w:date="2021-03-05T08:29:00Z">
                  <w:rPr>
                    <w:ins w:id="1519" w:author="Admin" w:date="2021-03-05T08:28:00Z"/>
                    <w:color w:val="000000" w:themeColor="text1"/>
                  </w:rPr>
                </w:rPrChange>
              </w:rPr>
            </w:pPr>
            <w:ins w:id="1520" w:author="Admin" w:date="2021-03-05T08:28:00Z">
              <w:r w:rsidRPr="003F2AF7">
                <w:rPr>
                  <w:color w:val="FF0000"/>
                  <w:rPrChange w:id="1521" w:author="Admin" w:date="2021-03-05T08:29:00Z">
                    <w:rPr>
                      <w:color w:val="000000" w:themeColor="text1"/>
                    </w:rPr>
                  </w:rPrChange>
                </w:rPr>
                <w:t>Nguyen Van</w:t>
              </w:r>
            </w:ins>
          </w:p>
          <w:p w:rsidR="003F2AF7" w:rsidRPr="003F2AF7" w:rsidRDefault="003F2AF7" w:rsidP="00054DB4">
            <w:pPr>
              <w:rPr>
                <w:ins w:id="1522" w:author="Admin" w:date="2021-03-05T08:28:00Z"/>
                <w:color w:val="FF0000"/>
                <w:rPrChange w:id="1523" w:author="Admin" w:date="2021-03-05T08:29:00Z">
                  <w:rPr>
                    <w:ins w:id="1524" w:author="Admin" w:date="2021-03-05T08:28:00Z"/>
                    <w:color w:val="000000" w:themeColor="text1"/>
                  </w:rPr>
                </w:rPrChange>
              </w:rPr>
            </w:pPr>
            <w:ins w:id="1525" w:author="Admin" w:date="2021-03-05T08:28:00Z">
              <w:r w:rsidRPr="003F2AF7">
                <w:rPr>
                  <w:color w:val="FF0000"/>
                  <w:rPrChange w:id="1526" w:author="Admin" w:date="2021-03-05T08:29:00Z">
                    <w:rPr>
                      <w:color w:val="000000" w:themeColor="text1"/>
                    </w:rPr>
                  </w:rPrChange>
                </w:rPr>
                <w:t>Giang</w:t>
              </w:r>
            </w:ins>
          </w:p>
          <w:p w:rsidR="003F2AF7" w:rsidRPr="003F2AF7" w:rsidRDefault="003F2AF7" w:rsidP="00054DB4">
            <w:pPr>
              <w:rPr>
                <w:ins w:id="1527" w:author="Admin" w:date="2021-03-05T08:28:00Z"/>
                <w:color w:val="FF0000"/>
                <w:rPrChange w:id="1528" w:author="Admin" w:date="2021-03-05T08:29:00Z">
                  <w:rPr>
                    <w:ins w:id="1529" w:author="Admin" w:date="2021-03-05T08:28:00Z"/>
                    <w:color w:val="000000" w:themeColor="text1"/>
                  </w:rPr>
                </w:rPrChange>
              </w:rPr>
            </w:pPr>
            <w:ins w:id="1530" w:author="Admin" w:date="2021-03-05T08:28:00Z">
              <w:r w:rsidRPr="003F2AF7">
                <w:rPr>
                  <w:color w:val="FF0000"/>
                  <w:rPrChange w:id="1531" w:author="Admin" w:date="2021-03-05T08:29:00Z">
                    <w:rPr>
                      <w:color w:val="000000" w:themeColor="text1"/>
                    </w:rPr>
                  </w:rPrChange>
                </w:rPr>
                <w:t>Nam</w:t>
              </w:r>
            </w:ins>
          </w:p>
          <w:p w:rsidR="003F2AF7" w:rsidRPr="003F2AF7" w:rsidRDefault="003F2AF7" w:rsidP="00054DB4">
            <w:pPr>
              <w:rPr>
                <w:ins w:id="1532" w:author="Admin" w:date="2021-03-05T08:28:00Z"/>
                <w:color w:val="FF0000"/>
                <w:rPrChange w:id="1533" w:author="Admin" w:date="2021-03-05T08:29:00Z">
                  <w:rPr>
                    <w:ins w:id="1534" w:author="Admin" w:date="2021-03-05T08:28:00Z"/>
                    <w:color w:val="000000" w:themeColor="text1"/>
                  </w:rPr>
                </w:rPrChange>
              </w:rPr>
            </w:pPr>
            <w:ins w:id="1535" w:author="Admin" w:date="2021-03-05T08:28:00Z">
              <w:r w:rsidRPr="003F2AF7">
                <w:rPr>
                  <w:color w:val="FF0000"/>
                  <w:rPrChange w:id="1536" w:author="Admin" w:date="2021-03-05T08:29:00Z">
                    <w:rPr>
                      <w:color w:val="000000" w:themeColor="text1"/>
                    </w:rPr>
                  </w:rPrChange>
                </w:rPr>
                <w:t>1996</w:t>
              </w:r>
            </w:ins>
          </w:p>
          <w:p w:rsidR="003F2AF7" w:rsidRPr="003F2AF7" w:rsidRDefault="003F2AF7" w:rsidP="00054DB4">
            <w:pPr>
              <w:rPr>
                <w:ins w:id="1537" w:author="Admin" w:date="2021-03-05T08:28:00Z"/>
                <w:color w:val="FF0000"/>
                <w:rPrChange w:id="1538" w:author="Admin" w:date="2021-03-05T08:29:00Z">
                  <w:rPr>
                    <w:ins w:id="1539" w:author="Admin" w:date="2021-03-05T08:28:00Z"/>
                    <w:color w:val="000000" w:themeColor="text1"/>
                  </w:rPr>
                </w:rPrChange>
              </w:rPr>
            </w:pPr>
            <w:ins w:id="1540" w:author="Admin" w:date="2021-03-05T08:28:00Z">
              <w:r w:rsidRPr="003F2AF7">
                <w:rPr>
                  <w:color w:val="FF0000"/>
                  <w:rPrChange w:id="1541" w:author="Admin" w:date="2021-03-05T08:29:00Z">
                    <w:rPr>
                      <w:color w:val="000000" w:themeColor="text1"/>
                    </w:rPr>
                  </w:rPrChange>
                </w:rPr>
                <w:t>6.4</w:t>
              </w:r>
            </w:ins>
          </w:p>
        </w:tc>
        <w:tc>
          <w:tcPr>
            <w:tcW w:w="1904" w:type="dxa"/>
          </w:tcPr>
          <w:p w:rsidR="003F2AF7" w:rsidRDefault="003F2AF7" w:rsidP="00054DB4">
            <w:pPr>
              <w:rPr>
                <w:ins w:id="1542" w:author="Admin" w:date="2021-03-05T08:28:00Z"/>
              </w:rPr>
            </w:pPr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543" w:author="Admin" w:date="2021-03-05T08:28:00Z"/>
                <w:color w:val="000000" w:themeColor="text1"/>
              </w:rPr>
            </w:pPr>
            <w:ins w:id="1544" w:author="Admin" w:date="2021-03-05T08:28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054DB4">
            <w:pPr>
              <w:rPr>
                <w:ins w:id="1545" w:author="Admin" w:date="2021-03-05T08:28:00Z"/>
                <w:color w:val="000000" w:themeColor="text1"/>
              </w:rPr>
            </w:pPr>
            <w:ins w:id="1546" w:author="Admin" w:date="2021-03-05T08:28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054DB4">
            <w:pPr>
              <w:rPr>
                <w:ins w:id="1547" w:author="Admin" w:date="2021-03-05T08:28:00Z"/>
                <w:color w:val="000000" w:themeColor="text1"/>
              </w:rPr>
            </w:pPr>
            <w:ins w:id="1548" w:author="Admin" w:date="2021-03-05T08:28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054DB4">
            <w:pPr>
              <w:rPr>
                <w:ins w:id="1549" w:author="Admin" w:date="2021-03-05T08:28:00Z"/>
                <w:color w:val="000000" w:themeColor="text1"/>
              </w:rPr>
            </w:pPr>
            <w:ins w:id="1550" w:author="Admin" w:date="2021-03-05T08:28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551" w:author="Admin" w:date="2021-03-05T08:28:00Z"/>
                <w:color w:val="000000" w:themeColor="text1"/>
              </w:rPr>
            </w:pPr>
            <w:ins w:id="1552" w:author="Admin" w:date="2021-03-05T08:28:00Z">
              <w:r w:rsidRPr="00484239">
                <w:rPr>
                  <w:color w:val="000000" w:themeColor="text1"/>
                </w:rPr>
                <w:t>1997</w:t>
              </w:r>
            </w:ins>
          </w:p>
          <w:p w:rsidR="003F2AF7" w:rsidRPr="00484239" w:rsidRDefault="003F2AF7" w:rsidP="00054DB4">
            <w:pPr>
              <w:rPr>
                <w:ins w:id="1553" w:author="Admin" w:date="2021-03-05T08:28:00Z"/>
                <w:color w:val="FF0000"/>
              </w:rPr>
            </w:pPr>
            <w:ins w:id="1554" w:author="Admin" w:date="2021-03-05T08:28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6" w:type="dxa"/>
          </w:tcPr>
          <w:p w:rsidR="003F2AF7" w:rsidRDefault="003F2AF7" w:rsidP="00054DB4">
            <w:pPr>
              <w:rPr>
                <w:ins w:id="1555" w:author="Admin" w:date="2021-03-05T08:28:00Z"/>
              </w:rPr>
            </w:pPr>
            <w:ins w:id="1556" w:author="Admin" w:date="2021-03-05T08:28:00Z">
              <w:r>
                <w:t>1005</w:t>
              </w:r>
            </w:ins>
          </w:p>
          <w:p w:rsidR="003F2AF7" w:rsidRDefault="003F2AF7" w:rsidP="00054DB4">
            <w:pPr>
              <w:rPr>
                <w:ins w:id="1557" w:author="Admin" w:date="2021-03-05T08:28:00Z"/>
              </w:rPr>
            </w:pPr>
            <w:ins w:id="1558" w:author="Admin" w:date="2021-03-05T08:28:00Z">
              <w:r>
                <w:t>Duong Van</w:t>
              </w:r>
            </w:ins>
          </w:p>
          <w:p w:rsidR="003F2AF7" w:rsidRDefault="003F2AF7" w:rsidP="00054DB4">
            <w:pPr>
              <w:rPr>
                <w:ins w:id="1559" w:author="Admin" w:date="2021-03-05T08:28:00Z"/>
              </w:rPr>
            </w:pPr>
            <w:ins w:id="1560" w:author="Admin" w:date="2021-03-05T08:28:00Z">
              <w:r>
                <w:t>Hung</w:t>
              </w:r>
            </w:ins>
          </w:p>
          <w:p w:rsidR="003F2AF7" w:rsidRDefault="003F2AF7" w:rsidP="00054DB4">
            <w:pPr>
              <w:rPr>
                <w:ins w:id="1561" w:author="Admin" w:date="2021-03-05T08:28:00Z"/>
              </w:rPr>
            </w:pPr>
            <w:ins w:id="1562" w:author="Admin" w:date="2021-03-05T08:28:00Z">
              <w:r>
                <w:t>Nam</w:t>
              </w:r>
            </w:ins>
          </w:p>
          <w:p w:rsidR="003F2AF7" w:rsidRDefault="003F2AF7" w:rsidP="00054DB4">
            <w:pPr>
              <w:rPr>
                <w:ins w:id="1563" w:author="Admin" w:date="2021-03-05T08:28:00Z"/>
              </w:rPr>
            </w:pPr>
            <w:ins w:id="1564" w:author="Admin" w:date="2021-03-05T08:28:00Z">
              <w:r>
                <w:t>1997</w:t>
              </w:r>
            </w:ins>
          </w:p>
          <w:p w:rsidR="003F2AF7" w:rsidRDefault="003F2AF7" w:rsidP="00054DB4">
            <w:pPr>
              <w:rPr>
                <w:ins w:id="1565" w:author="Admin" w:date="2021-03-05T08:28:00Z"/>
              </w:rPr>
            </w:pPr>
            <w:ins w:id="1566" w:author="Admin" w:date="2021-03-05T08:28:00Z">
              <w:r>
                <w:t>6.8</w:t>
              </w:r>
            </w:ins>
          </w:p>
        </w:tc>
      </w:tr>
    </w:tbl>
    <w:p w:rsidR="003F2AF7" w:rsidRDefault="003F2AF7" w:rsidP="003F2AF7">
      <w:pPr>
        <w:rPr>
          <w:ins w:id="1567" w:author="Admin" w:date="2021-03-05T08:28:00Z"/>
        </w:rPr>
      </w:pPr>
    </w:p>
    <w:p w:rsidR="003F2AF7" w:rsidRDefault="003F2AF7" w:rsidP="003F2AF7">
      <w:pPr>
        <w:rPr>
          <w:ins w:id="1568" w:author="Admin" w:date="2021-03-05T08:28:00Z"/>
        </w:rPr>
        <w:pPrChange w:id="1569" w:author="Admin" w:date="2021-03-05T08:27:00Z">
          <w:pPr/>
        </w:pPrChange>
      </w:pPr>
    </w:p>
    <w:p w:rsidR="003F2AF7" w:rsidRDefault="003F2AF7" w:rsidP="003F2AF7">
      <w:pPr>
        <w:rPr>
          <w:ins w:id="1570" w:author="Admin" w:date="2021-03-05T08:29:00Z"/>
        </w:rPr>
      </w:pPr>
    </w:p>
    <w:p w:rsidR="003F2AF7" w:rsidRDefault="003F2AF7" w:rsidP="003F2AF7">
      <w:pPr>
        <w:rPr>
          <w:ins w:id="1571" w:author="Admin" w:date="2021-03-05T08:29:00Z"/>
        </w:rPr>
      </w:pPr>
    </w:p>
    <w:p w:rsidR="003F2AF7" w:rsidRDefault="003F2AF7" w:rsidP="003F2AF7">
      <w:pPr>
        <w:rPr>
          <w:ins w:id="1572" w:author="Admin" w:date="2021-03-05T08:29:00Z"/>
        </w:rPr>
      </w:pPr>
    </w:p>
    <w:p w:rsidR="003F2AF7" w:rsidRDefault="003F2AF7" w:rsidP="003F2AF7">
      <w:pPr>
        <w:rPr>
          <w:ins w:id="1573" w:author="Admin" w:date="2021-03-05T08:29:00Z"/>
        </w:rPr>
      </w:pPr>
    </w:p>
    <w:p w:rsidR="003F2AF7" w:rsidRDefault="003F2AF7" w:rsidP="003F2AF7">
      <w:pPr>
        <w:rPr>
          <w:ins w:id="1574" w:author="Admin" w:date="2021-03-05T08:29:00Z"/>
        </w:rPr>
      </w:pPr>
    </w:p>
    <w:p w:rsidR="003F2AF7" w:rsidRDefault="003F2AF7" w:rsidP="003F2AF7">
      <w:pPr>
        <w:rPr>
          <w:ins w:id="1575" w:author="Admin" w:date="2021-03-05T08:29:00Z"/>
        </w:rPr>
      </w:pPr>
    </w:p>
    <w:p w:rsidR="003F2AF7" w:rsidRDefault="003F2AF7" w:rsidP="003F2AF7">
      <w:pPr>
        <w:rPr>
          <w:ins w:id="1576" w:author="Admin" w:date="2021-03-05T08:29:00Z"/>
        </w:rPr>
      </w:pPr>
      <w:ins w:id="1577" w:author="Admin" w:date="2021-03-05T08:29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240475F5" wp14:editId="5A2DEB67">
                  <wp:simplePos x="0" y="0"/>
                  <wp:positionH relativeFrom="column">
                    <wp:posOffset>2540000</wp:posOffset>
                  </wp:positionH>
                  <wp:positionV relativeFrom="paragraph">
                    <wp:posOffset>0</wp:posOffset>
                  </wp:positionV>
                  <wp:extent cx="1028700" cy="1485900"/>
                  <wp:effectExtent l="0" t="0" r="19050" b="19050"/>
                  <wp:wrapNone/>
                  <wp:docPr id="96" name="Text Box 9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ins w:id="1578" w:author="Admin" w:date="2021-03-05T08:26:00Z"/>
                                  <w:color w:val="FF0000"/>
                                </w:rPr>
                              </w:pPr>
                              <w:ins w:id="1579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1004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580" w:author="Admin" w:date="2021-03-05T08:26:00Z"/>
                                  <w:color w:val="FF0000"/>
                                </w:rPr>
                              </w:pPr>
                              <w:ins w:id="1581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Bui Thi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582" w:author="Admin" w:date="2021-03-05T08:26:00Z"/>
                                  <w:color w:val="FF0000"/>
                                </w:rPr>
                              </w:pPr>
                              <w:ins w:id="1583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Hong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584" w:author="Admin" w:date="2021-03-05T08:26:00Z"/>
                                  <w:color w:val="FF0000"/>
                                </w:rPr>
                              </w:pPr>
                              <w:ins w:id="1585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Nu</w:t>
                                </w:r>
                              </w:ins>
                            </w:p>
                            <w:p w:rsidR="00054DB4" w:rsidRPr="00484239" w:rsidRDefault="00054DB4" w:rsidP="003F2AF7">
                              <w:pPr>
                                <w:rPr>
                                  <w:ins w:id="1586" w:author="Admin" w:date="2021-03-05T08:26:00Z"/>
                                  <w:color w:val="FF0000"/>
                                </w:rPr>
                              </w:pPr>
                              <w:ins w:id="1587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1998</w:t>
                                </w:r>
                              </w:ins>
                            </w:p>
                            <w:p w:rsidR="00054DB4" w:rsidRDefault="00054DB4" w:rsidP="003F2AF7">
                              <w:ins w:id="1588" w:author="Admin" w:date="2021-03-05T08:26:00Z">
                                <w:r w:rsidRPr="00484239">
                                  <w:rPr>
                                    <w:color w:val="FF0000"/>
                                  </w:rPr>
                                  <w:t>8.6</w:t>
                                </w:r>
                              </w:ins>
                              <w:ins w:id="1589" w:author="Admin" w:date="2021-03-05T08:22:00Z">
                                <w:r w:rsidRPr="00484239">
                                  <w:rPr>
                                    <w:color w:val="FF0000"/>
                                  </w:rPr>
                                  <w:t>6.4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0475F5" id="Text Box 96" o:spid="_x0000_s1100" type="#_x0000_t202" style="position:absolute;margin-left:200pt;margin-top:0;width:81pt;height:1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ins w:id="1590" w:author="Admin" w:date="2021-03-05T08:26:00Z"/>
                            <w:color w:val="FF0000"/>
                          </w:rPr>
                        </w:pPr>
                        <w:ins w:id="1591" w:author="Admin" w:date="2021-03-05T08:26:00Z">
                          <w:r w:rsidRPr="00484239">
                            <w:rPr>
                              <w:color w:val="FF0000"/>
                            </w:rPr>
                            <w:t>1004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592" w:author="Admin" w:date="2021-03-05T08:26:00Z"/>
                            <w:color w:val="FF0000"/>
                          </w:rPr>
                        </w:pPr>
                        <w:ins w:id="1593" w:author="Admin" w:date="2021-03-05T08:26:00Z">
                          <w:r w:rsidRPr="00484239">
                            <w:rPr>
                              <w:color w:val="FF0000"/>
                            </w:rPr>
                            <w:t>Bui Thi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594" w:author="Admin" w:date="2021-03-05T08:26:00Z"/>
                            <w:color w:val="FF0000"/>
                          </w:rPr>
                        </w:pPr>
                        <w:ins w:id="1595" w:author="Admin" w:date="2021-03-05T08:26:00Z">
                          <w:r w:rsidRPr="00484239">
                            <w:rPr>
                              <w:color w:val="FF0000"/>
                            </w:rPr>
                            <w:t>Hong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596" w:author="Admin" w:date="2021-03-05T08:26:00Z"/>
                            <w:color w:val="FF0000"/>
                          </w:rPr>
                        </w:pPr>
                        <w:ins w:id="1597" w:author="Admin" w:date="2021-03-05T08:26:00Z">
                          <w:r w:rsidRPr="00484239">
                            <w:rPr>
                              <w:color w:val="FF0000"/>
                            </w:rPr>
                            <w:t>Nu</w:t>
                          </w:r>
                        </w:ins>
                      </w:p>
                      <w:p w:rsidR="00054DB4" w:rsidRPr="00484239" w:rsidRDefault="00054DB4" w:rsidP="003F2AF7">
                        <w:pPr>
                          <w:rPr>
                            <w:ins w:id="1598" w:author="Admin" w:date="2021-03-05T08:26:00Z"/>
                            <w:color w:val="FF0000"/>
                          </w:rPr>
                        </w:pPr>
                        <w:ins w:id="1599" w:author="Admin" w:date="2021-03-05T08:26:00Z">
                          <w:r w:rsidRPr="00484239">
                            <w:rPr>
                              <w:color w:val="FF0000"/>
                            </w:rPr>
                            <w:t>1998</w:t>
                          </w:r>
                        </w:ins>
                      </w:p>
                      <w:p w:rsidR="00054DB4" w:rsidRDefault="00054DB4" w:rsidP="003F2AF7">
                        <w:ins w:id="1600" w:author="Admin" w:date="2021-03-05T08:26:00Z">
                          <w:r w:rsidRPr="00484239">
                            <w:rPr>
                              <w:color w:val="FF0000"/>
                            </w:rPr>
                            <w:t>8.6</w:t>
                          </w:r>
                        </w:ins>
                        <w:ins w:id="1601" w:author="Admin" w:date="2021-03-05T08:22:00Z">
                          <w:r w:rsidRPr="00484239">
                            <w:rPr>
                              <w:color w:val="FF0000"/>
                            </w:rPr>
                            <w:t>6.4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3F2AF7" w:rsidRDefault="003F2AF7" w:rsidP="003F2AF7">
      <w:pPr>
        <w:rPr>
          <w:ins w:id="1602" w:author="Admin" w:date="2021-03-05T08:29:00Z"/>
        </w:rPr>
      </w:pPr>
    </w:p>
    <w:p w:rsidR="003F2AF7" w:rsidRDefault="003F2AF7" w:rsidP="003F2AF7">
      <w:pPr>
        <w:rPr>
          <w:ins w:id="1603" w:author="Admin" w:date="2021-03-05T08:29:00Z"/>
        </w:rPr>
      </w:pPr>
    </w:p>
    <w:p w:rsidR="003F2AF7" w:rsidRDefault="003F2AF7" w:rsidP="003F2AF7">
      <w:pPr>
        <w:rPr>
          <w:ins w:id="1604" w:author="Admin" w:date="2021-03-05T08:29:00Z"/>
        </w:rPr>
      </w:pPr>
    </w:p>
    <w:p w:rsidR="003F2AF7" w:rsidRDefault="003F2AF7" w:rsidP="003F2AF7">
      <w:pPr>
        <w:rPr>
          <w:ins w:id="1605" w:author="Admin" w:date="2021-03-05T08:29:00Z"/>
        </w:rPr>
      </w:pPr>
    </w:p>
    <w:p w:rsidR="003F2AF7" w:rsidRDefault="003F2AF7" w:rsidP="003F2AF7">
      <w:pPr>
        <w:rPr>
          <w:ins w:id="1606" w:author="Admin" w:date="2021-03-05T08:29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3F2AF7" w:rsidTr="00054DB4">
        <w:trPr>
          <w:trHeight w:val="2180"/>
          <w:ins w:id="1607" w:author="Admin" w:date="2021-03-05T08:29:00Z"/>
        </w:trPr>
        <w:tc>
          <w:tcPr>
            <w:tcW w:w="1904" w:type="dxa"/>
          </w:tcPr>
          <w:p w:rsidR="003F2AF7" w:rsidRPr="00484239" w:rsidRDefault="003F2AF7" w:rsidP="00054DB4">
            <w:pPr>
              <w:rPr>
                <w:ins w:id="1608" w:author="Admin" w:date="2021-03-05T08:29:00Z"/>
                <w:color w:val="000000" w:themeColor="text1"/>
              </w:rPr>
            </w:pPr>
            <w:ins w:id="1609" w:author="Admin" w:date="2021-03-05T08:29:00Z">
              <w:r w:rsidRPr="00484239">
                <w:rPr>
                  <w:color w:val="000000" w:themeColor="text1"/>
                </w:rPr>
                <w:t>1002</w:t>
              </w:r>
            </w:ins>
          </w:p>
          <w:p w:rsidR="003F2AF7" w:rsidRPr="00484239" w:rsidRDefault="003F2AF7" w:rsidP="00054DB4">
            <w:pPr>
              <w:rPr>
                <w:ins w:id="1610" w:author="Admin" w:date="2021-03-05T08:29:00Z"/>
                <w:color w:val="000000" w:themeColor="text1"/>
              </w:rPr>
            </w:pPr>
            <w:ins w:id="1611" w:author="Admin" w:date="2021-03-05T08:29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3F2AF7" w:rsidRPr="00484239" w:rsidRDefault="003F2AF7" w:rsidP="00054DB4">
            <w:pPr>
              <w:rPr>
                <w:ins w:id="1612" w:author="Admin" w:date="2021-03-05T08:29:00Z"/>
                <w:color w:val="000000" w:themeColor="text1"/>
              </w:rPr>
            </w:pPr>
            <w:ins w:id="1613" w:author="Admin" w:date="2021-03-05T08:29:00Z">
              <w:r w:rsidRPr="00484239">
                <w:rPr>
                  <w:color w:val="000000" w:themeColor="text1"/>
                </w:rPr>
                <w:t>Bich</w:t>
              </w:r>
            </w:ins>
          </w:p>
          <w:p w:rsidR="003F2AF7" w:rsidRPr="00484239" w:rsidRDefault="003F2AF7" w:rsidP="00054DB4">
            <w:pPr>
              <w:rPr>
                <w:ins w:id="1614" w:author="Admin" w:date="2021-03-05T08:29:00Z"/>
                <w:color w:val="000000" w:themeColor="text1"/>
              </w:rPr>
            </w:pPr>
            <w:ins w:id="1615" w:author="Admin" w:date="2021-03-05T08:29:00Z">
              <w:r w:rsidRPr="00484239">
                <w:rPr>
                  <w:color w:val="000000" w:themeColor="text1"/>
                </w:rPr>
                <w:t>Nu</w:t>
              </w:r>
            </w:ins>
          </w:p>
          <w:p w:rsidR="003F2AF7" w:rsidRPr="00484239" w:rsidRDefault="003F2AF7" w:rsidP="00054DB4">
            <w:pPr>
              <w:rPr>
                <w:ins w:id="1616" w:author="Admin" w:date="2021-03-05T08:29:00Z"/>
                <w:color w:val="000000" w:themeColor="text1"/>
              </w:rPr>
            </w:pPr>
            <w:ins w:id="1617" w:author="Admin" w:date="2021-03-05T08:29:00Z">
              <w:r w:rsidRPr="00484239">
                <w:rPr>
                  <w:color w:val="000000" w:themeColor="text1"/>
                </w:rPr>
                <w:t>1998</w:t>
              </w:r>
            </w:ins>
          </w:p>
          <w:p w:rsidR="003F2AF7" w:rsidRDefault="003F2AF7" w:rsidP="00054DB4">
            <w:pPr>
              <w:rPr>
                <w:ins w:id="1618" w:author="Admin" w:date="2021-03-05T08:29:00Z"/>
              </w:rPr>
            </w:pPr>
            <w:ins w:id="1619" w:author="Admin" w:date="2021-03-05T08:29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620" w:author="Admin" w:date="2021-03-05T08:29:00Z"/>
                <w:color w:val="FF0000"/>
              </w:rPr>
            </w:pPr>
          </w:p>
        </w:tc>
        <w:tc>
          <w:tcPr>
            <w:tcW w:w="1904" w:type="dxa"/>
          </w:tcPr>
          <w:p w:rsidR="003F2AF7" w:rsidRPr="003F2AF7" w:rsidRDefault="003F2AF7" w:rsidP="003F2AF7">
            <w:pPr>
              <w:rPr>
                <w:ins w:id="1621" w:author="Admin" w:date="2021-03-05T08:29:00Z"/>
                <w:color w:val="000000" w:themeColor="text1"/>
                <w:rPrChange w:id="1622" w:author="Admin" w:date="2021-03-05T08:30:00Z">
                  <w:rPr>
                    <w:ins w:id="1623" w:author="Admin" w:date="2021-03-05T08:29:00Z"/>
                    <w:color w:val="FF0000"/>
                  </w:rPr>
                </w:rPrChange>
              </w:rPr>
            </w:pPr>
            <w:ins w:id="1624" w:author="Admin" w:date="2021-03-05T08:29:00Z">
              <w:r w:rsidRPr="003F2AF7">
                <w:rPr>
                  <w:color w:val="000000" w:themeColor="text1"/>
                  <w:rPrChange w:id="1625" w:author="Admin" w:date="2021-03-05T08:30:00Z">
                    <w:rPr>
                      <w:color w:val="FF0000"/>
                    </w:rPr>
                  </w:rPrChange>
                </w:rPr>
                <w:t>1003</w:t>
              </w:r>
            </w:ins>
          </w:p>
          <w:p w:rsidR="003F2AF7" w:rsidRPr="003F2AF7" w:rsidRDefault="003F2AF7" w:rsidP="003F2AF7">
            <w:pPr>
              <w:rPr>
                <w:ins w:id="1626" w:author="Admin" w:date="2021-03-05T08:29:00Z"/>
                <w:color w:val="000000" w:themeColor="text1"/>
                <w:rPrChange w:id="1627" w:author="Admin" w:date="2021-03-05T08:30:00Z">
                  <w:rPr>
                    <w:ins w:id="1628" w:author="Admin" w:date="2021-03-05T08:29:00Z"/>
                    <w:color w:val="FF0000"/>
                  </w:rPr>
                </w:rPrChange>
              </w:rPr>
            </w:pPr>
            <w:ins w:id="1629" w:author="Admin" w:date="2021-03-05T08:29:00Z">
              <w:r w:rsidRPr="003F2AF7">
                <w:rPr>
                  <w:color w:val="000000" w:themeColor="text1"/>
                  <w:rPrChange w:id="1630" w:author="Admin" w:date="2021-03-05T08:30:00Z">
                    <w:rPr>
                      <w:color w:val="FF0000"/>
                    </w:rPr>
                  </w:rPrChange>
                </w:rPr>
                <w:t>Nguyen Van</w:t>
              </w:r>
            </w:ins>
          </w:p>
          <w:p w:rsidR="003F2AF7" w:rsidRPr="003F2AF7" w:rsidRDefault="003F2AF7" w:rsidP="003F2AF7">
            <w:pPr>
              <w:rPr>
                <w:ins w:id="1631" w:author="Admin" w:date="2021-03-05T08:29:00Z"/>
                <w:color w:val="000000" w:themeColor="text1"/>
                <w:rPrChange w:id="1632" w:author="Admin" w:date="2021-03-05T08:30:00Z">
                  <w:rPr>
                    <w:ins w:id="1633" w:author="Admin" w:date="2021-03-05T08:29:00Z"/>
                    <w:color w:val="FF0000"/>
                  </w:rPr>
                </w:rPrChange>
              </w:rPr>
            </w:pPr>
            <w:ins w:id="1634" w:author="Admin" w:date="2021-03-05T08:29:00Z">
              <w:r w:rsidRPr="003F2AF7">
                <w:rPr>
                  <w:color w:val="000000" w:themeColor="text1"/>
                  <w:rPrChange w:id="1635" w:author="Admin" w:date="2021-03-05T08:30:00Z">
                    <w:rPr>
                      <w:color w:val="FF0000"/>
                    </w:rPr>
                  </w:rPrChange>
                </w:rPr>
                <w:t>Giang</w:t>
              </w:r>
            </w:ins>
          </w:p>
          <w:p w:rsidR="003F2AF7" w:rsidRPr="003F2AF7" w:rsidRDefault="003F2AF7" w:rsidP="003F2AF7">
            <w:pPr>
              <w:rPr>
                <w:ins w:id="1636" w:author="Admin" w:date="2021-03-05T08:29:00Z"/>
                <w:color w:val="000000" w:themeColor="text1"/>
                <w:rPrChange w:id="1637" w:author="Admin" w:date="2021-03-05T08:30:00Z">
                  <w:rPr>
                    <w:ins w:id="1638" w:author="Admin" w:date="2021-03-05T08:29:00Z"/>
                    <w:color w:val="FF0000"/>
                  </w:rPr>
                </w:rPrChange>
              </w:rPr>
            </w:pPr>
            <w:ins w:id="1639" w:author="Admin" w:date="2021-03-05T08:29:00Z">
              <w:r w:rsidRPr="003F2AF7">
                <w:rPr>
                  <w:color w:val="000000" w:themeColor="text1"/>
                  <w:rPrChange w:id="1640" w:author="Admin" w:date="2021-03-05T08:30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3F2AF7" w:rsidRPr="003F2AF7" w:rsidRDefault="003F2AF7" w:rsidP="003F2AF7">
            <w:pPr>
              <w:rPr>
                <w:ins w:id="1641" w:author="Admin" w:date="2021-03-05T08:29:00Z"/>
                <w:color w:val="000000" w:themeColor="text1"/>
                <w:rPrChange w:id="1642" w:author="Admin" w:date="2021-03-05T08:30:00Z">
                  <w:rPr>
                    <w:ins w:id="1643" w:author="Admin" w:date="2021-03-05T08:29:00Z"/>
                    <w:color w:val="FF0000"/>
                  </w:rPr>
                </w:rPrChange>
              </w:rPr>
            </w:pPr>
            <w:ins w:id="1644" w:author="Admin" w:date="2021-03-05T08:29:00Z">
              <w:r w:rsidRPr="003F2AF7">
                <w:rPr>
                  <w:color w:val="000000" w:themeColor="text1"/>
                  <w:rPrChange w:id="1645" w:author="Admin" w:date="2021-03-05T08:30:00Z">
                    <w:rPr>
                      <w:color w:val="FF0000"/>
                    </w:rPr>
                  </w:rPrChange>
                </w:rPr>
                <w:t>1996</w:t>
              </w:r>
            </w:ins>
          </w:p>
          <w:p w:rsidR="003F2AF7" w:rsidRPr="003F2AF7" w:rsidRDefault="003F2AF7" w:rsidP="003F2AF7">
            <w:pPr>
              <w:rPr>
                <w:ins w:id="1646" w:author="Admin" w:date="2021-03-05T08:29:00Z"/>
                <w:color w:val="000000" w:themeColor="text1"/>
                <w:rPrChange w:id="1647" w:author="Admin" w:date="2021-03-05T08:30:00Z">
                  <w:rPr>
                    <w:ins w:id="1648" w:author="Admin" w:date="2021-03-05T08:29:00Z"/>
                  </w:rPr>
                </w:rPrChange>
              </w:rPr>
            </w:pPr>
            <w:ins w:id="1649" w:author="Admin" w:date="2021-03-05T08:29:00Z">
              <w:r w:rsidRPr="003F2AF7">
                <w:rPr>
                  <w:color w:val="000000" w:themeColor="text1"/>
                  <w:rPrChange w:id="1650" w:author="Admin" w:date="2021-03-05T08:30:00Z">
                    <w:rPr>
                      <w:color w:val="FF0000"/>
                    </w:rPr>
                  </w:rPrChange>
                </w:rPr>
                <w:t>6.4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651" w:author="Admin" w:date="2021-03-05T08:29:00Z"/>
                <w:color w:val="000000" w:themeColor="text1"/>
              </w:rPr>
            </w:pPr>
            <w:ins w:id="1652" w:author="Admin" w:date="2021-03-05T08:29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054DB4">
            <w:pPr>
              <w:rPr>
                <w:ins w:id="1653" w:author="Admin" w:date="2021-03-05T08:29:00Z"/>
                <w:color w:val="000000" w:themeColor="text1"/>
              </w:rPr>
            </w:pPr>
            <w:ins w:id="1654" w:author="Admin" w:date="2021-03-05T08:29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054DB4">
            <w:pPr>
              <w:rPr>
                <w:ins w:id="1655" w:author="Admin" w:date="2021-03-05T08:29:00Z"/>
                <w:color w:val="000000" w:themeColor="text1"/>
              </w:rPr>
            </w:pPr>
            <w:ins w:id="1656" w:author="Admin" w:date="2021-03-05T08:29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054DB4">
            <w:pPr>
              <w:rPr>
                <w:ins w:id="1657" w:author="Admin" w:date="2021-03-05T08:29:00Z"/>
                <w:color w:val="000000" w:themeColor="text1"/>
              </w:rPr>
            </w:pPr>
            <w:ins w:id="1658" w:author="Admin" w:date="2021-03-05T08:29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659" w:author="Admin" w:date="2021-03-05T08:29:00Z"/>
                <w:color w:val="000000" w:themeColor="text1"/>
              </w:rPr>
            </w:pPr>
            <w:ins w:id="1660" w:author="Admin" w:date="2021-03-05T08:29:00Z">
              <w:r w:rsidRPr="00484239">
                <w:rPr>
                  <w:color w:val="000000" w:themeColor="text1"/>
                </w:rPr>
                <w:t>1997</w:t>
              </w:r>
            </w:ins>
          </w:p>
          <w:p w:rsidR="003F2AF7" w:rsidRPr="00484239" w:rsidRDefault="003F2AF7" w:rsidP="00054DB4">
            <w:pPr>
              <w:rPr>
                <w:ins w:id="1661" w:author="Admin" w:date="2021-03-05T08:29:00Z"/>
                <w:color w:val="FF0000"/>
              </w:rPr>
            </w:pPr>
            <w:ins w:id="1662" w:author="Admin" w:date="2021-03-05T08:29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6" w:type="dxa"/>
          </w:tcPr>
          <w:p w:rsidR="003F2AF7" w:rsidRDefault="003F2AF7" w:rsidP="00054DB4">
            <w:pPr>
              <w:rPr>
                <w:ins w:id="1663" w:author="Admin" w:date="2021-03-05T08:29:00Z"/>
              </w:rPr>
            </w:pPr>
            <w:ins w:id="1664" w:author="Admin" w:date="2021-03-05T08:29:00Z">
              <w:r>
                <w:t>1005</w:t>
              </w:r>
            </w:ins>
          </w:p>
          <w:p w:rsidR="003F2AF7" w:rsidRDefault="003F2AF7" w:rsidP="00054DB4">
            <w:pPr>
              <w:rPr>
                <w:ins w:id="1665" w:author="Admin" w:date="2021-03-05T08:29:00Z"/>
              </w:rPr>
            </w:pPr>
            <w:ins w:id="1666" w:author="Admin" w:date="2021-03-05T08:29:00Z">
              <w:r>
                <w:t>Duong Van</w:t>
              </w:r>
            </w:ins>
          </w:p>
          <w:p w:rsidR="003F2AF7" w:rsidRDefault="003F2AF7" w:rsidP="00054DB4">
            <w:pPr>
              <w:rPr>
                <w:ins w:id="1667" w:author="Admin" w:date="2021-03-05T08:29:00Z"/>
              </w:rPr>
            </w:pPr>
            <w:ins w:id="1668" w:author="Admin" w:date="2021-03-05T08:29:00Z">
              <w:r>
                <w:t>Hung</w:t>
              </w:r>
            </w:ins>
          </w:p>
          <w:p w:rsidR="003F2AF7" w:rsidRDefault="003F2AF7" w:rsidP="00054DB4">
            <w:pPr>
              <w:rPr>
                <w:ins w:id="1669" w:author="Admin" w:date="2021-03-05T08:29:00Z"/>
              </w:rPr>
            </w:pPr>
            <w:ins w:id="1670" w:author="Admin" w:date="2021-03-05T08:29:00Z">
              <w:r>
                <w:t>Nam</w:t>
              </w:r>
            </w:ins>
          </w:p>
          <w:p w:rsidR="003F2AF7" w:rsidRDefault="003F2AF7" w:rsidP="00054DB4">
            <w:pPr>
              <w:rPr>
                <w:ins w:id="1671" w:author="Admin" w:date="2021-03-05T08:29:00Z"/>
              </w:rPr>
            </w:pPr>
            <w:ins w:id="1672" w:author="Admin" w:date="2021-03-05T08:29:00Z">
              <w:r>
                <w:t>1997</w:t>
              </w:r>
            </w:ins>
          </w:p>
          <w:p w:rsidR="003F2AF7" w:rsidRDefault="003F2AF7" w:rsidP="00054DB4">
            <w:pPr>
              <w:rPr>
                <w:ins w:id="1673" w:author="Admin" w:date="2021-03-05T08:29:00Z"/>
              </w:rPr>
            </w:pPr>
            <w:ins w:id="1674" w:author="Admin" w:date="2021-03-05T08:29:00Z">
              <w:r>
                <w:t>6.8</w:t>
              </w:r>
            </w:ins>
          </w:p>
        </w:tc>
      </w:tr>
    </w:tbl>
    <w:p w:rsidR="003F2AF7" w:rsidRDefault="003F2AF7" w:rsidP="003F2AF7">
      <w:pPr>
        <w:rPr>
          <w:ins w:id="1675" w:author="Admin" w:date="2021-03-05T08:30:00Z"/>
        </w:rPr>
        <w:pPrChange w:id="1676" w:author="Admin" w:date="2021-03-05T08:27:00Z">
          <w:pPr/>
        </w:pPrChange>
      </w:pPr>
    </w:p>
    <w:p w:rsidR="003F2AF7" w:rsidRDefault="003F2AF7" w:rsidP="003F2AF7">
      <w:pPr>
        <w:rPr>
          <w:ins w:id="1677" w:author="Admin" w:date="2021-03-05T08:30:00Z"/>
        </w:rPr>
      </w:pPr>
      <w:ins w:id="1678" w:author="Admin" w:date="2021-03-05T08:3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7024" behindDoc="0" locked="0" layoutInCell="1" allowOverlap="1" wp14:anchorId="3347C14C" wp14:editId="62CF5C9F">
                  <wp:simplePos x="0" y="0"/>
                  <wp:positionH relativeFrom="column">
                    <wp:posOffset>2540000</wp:posOffset>
                  </wp:positionH>
                  <wp:positionV relativeFrom="paragraph">
                    <wp:posOffset>12700</wp:posOffset>
                  </wp:positionV>
                  <wp:extent cx="1028700" cy="1485900"/>
                  <wp:effectExtent l="0" t="0" r="19050" b="19050"/>
                  <wp:wrapNone/>
                  <wp:docPr id="97" name="Text Box 9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3F2AF7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1004</w:t>
                              </w:r>
                            </w:p>
                            <w:p w:rsidR="00054DB4" w:rsidRPr="00484239" w:rsidRDefault="00054DB4" w:rsidP="003F2AF7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Bui Thi</w:t>
                              </w:r>
                            </w:p>
                            <w:p w:rsidR="00054DB4" w:rsidRPr="00484239" w:rsidRDefault="00054DB4" w:rsidP="003F2AF7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Hong</w:t>
                              </w:r>
                            </w:p>
                            <w:p w:rsidR="00054DB4" w:rsidRPr="00484239" w:rsidRDefault="00054DB4" w:rsidP="003F2AF7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Nu</w:t>
                              </w:r>
                            </w:p>
                            <w:p w:rsidR="00054DB4" w:rsidRPr="00484239" w:rsidRDefault="00054DB4" w:rsidP="003F2AF7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1998</w:t>
                              </w:r>
                            </w:p>
                            <w:p w:rsidR="00054DB4" w:rsidRDefault="00054DB4" w:rsidP="003F2AF7">
                              <w:r w:rsidRPr="00484239">
                                <w:rPr>
                                  <w:color w:val="FF0000"/>
                                </w:rPr>
                                <w:t>8.66.4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347C14C" id="Text Box 97" o:spid="_x0000_s1101" type="#_x0000_t202" style="position:absolute;margin-left:200pt;margin-top:1pt;width:81pt;height:11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" fillcolor="white [3201]" strokeweight=".5pt">
                  <v:textbox>
                    <w:txbxContent>
                      <w:p w:rsidR="00054DB4" w:rsidRPr="00484239" w:rsidRDefault="00054DB4" w:rsidP="003F2AF7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1004</w:t>
                        </w:r>
                      </w:p>
                      <w:p w:rsidR="00054DB4" w:rsidRPr="00484239" w:rsidRDefault="00054DB4" w:rsidP="003F2AF7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Bui Thi</w:t>
                        </w:r>
                      </w:p>
                      <w:p w:rsidR="00054DB4" w:rsidRPr="00484239" w:rsidRDefault="00054DB4" w:rsidP="003F2AF7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Hong</w:t>
                        </w:r>
                      </w:p>
                      <w:p w:rsidR="00054DB4" w:rsidRPr="00484239" w:rsidRDefault="00054DB4" w:rsidP="003F2AF7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Nu</w:t>
                        </w:r>
                      </w:p>
                      <w:p w:rsidR="00054DB4" w:rsidRPr="00484239" w:rsidRDefault="00054DB4" w:rsidP="003F2AF7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1998</w:t>
                        </w:r>
                      </w:p>
                      <w:p w:rsidR="00054DB4" w:rsidRDefault="00054DB4" w:rsidP="003F2AF7">
                        <w:r w:rsidRPr="00484239">
                          <w:rPr>
                            <w:color w:val="FF0000"/>
                          </w:rPr>
                          <w:t>8.66.4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3F2AF7" w:rsidRDefault="003F2AF7" w:rsidP="003F2AF7">
      <w:pPr>
        <w:rPr>
          <w:ins w:id="1679" w:author="Admin" w:date="2021-03-05T08:30:00Z"/>
        </w:rPr>
      </w:pPr>
    </w:p>
    <w:p w:rsidR="003F2AF7" w:rsidRDefault="003F2AF7" w:rsidP="003F2AF7">
      <w:pPr>
        <w:rPr>
          <w:ins w:id="1680" w:author="Admin" w:date="2021-03-05T08:30:00Z"/>
        </w:rPr>
      </w:pPr>
    </w:p>
    <w:p w:rsidR="003F2AF7" w:rsidRDefault="003F2AF7" w:rsidP="003F2AF7">
      <w:pPr>
        <w:rPr>
          <w:ins w:id="1681" w:author="Admin" w:date="2021-03-05T08:30:00Z"/>
        </w:rPr>
      </w:pPr>
    </w:p>
    <w:p w:rsidR="003F2AF7" w:rsidRDefault="003F2AF7" w:rsidP="003F2AF7">
      <w:pPr>
        <w:rPr>
          <w:ins w:id="1682" w:author="Admin" w:date="2021-03-05T08:30:00Z"/>
        </w:rPr>
      </w:pPr>
    </w:p>
    <w:p w:rsidR="003F2AF7" w:rsidRDefault="003F2AF7" w:rsidP="003F2AF7">
      <w:pPr>
        <w:rPr>
          <w:ins w:id="1683" w:author="Admin" w:date="2021-03-05T08:30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3F2AF7" w:rsidTr="00054DB4">
        <w:trPr>
          <w:trHeight w:val="2180"/>
          <w:ins w:id="1684" w:author="Admin" w:date="2021-03-05T08:30:00Z"/>
        </w:trPr>
        <w:tc>
          <w:tcPr>
            <w:tcW w:w="1904" w:type="dxa"/>
          </w:tcPr>
          <w:p w:rsidR="003F2AF7" w:rsidRPr="003F2AF7" w:rsidRDefault="003F2AF7" w:rsidP="00054DB4">
            <w:pPr>
              <w:rPr>
                <w:ins w:id="1685" w:author="Admin" w:date="2021-03-05T08:30:00Z"/>
                <w:color w:val="FF0000"/>
                <w:rPrChange w:id="1686" w:author="Admin" w:date="2021-03-05T08:30:00Z">
                  <w:rPr>
                    <w:ins w:id="1687" w:author="Admin" w:date="2021-03-05T08:30:00Z"/>
                    <w:color w:val="000000" w:themeColor="text1"/>
                  </w:rPr>
                </w:rPrChange>
              </w:rPr>
            </w:pPr>
            <w:ins w:id="1688" w:author="Admin" w:date="2021-03-05T08:30:00Z">
              <w:r w:rsidRPr="003F2AF7">
                <w:rPr>
                  <w:color w:val="FF0000"/>
                  <w:rPrChange w:id="1689" w:author="Admin" w:date="2021-03-05T08:30:00Z">
                    <w:rPr>
                      <w:color w:val="000000" w:themeColor="text1"/>
                    </w:rPr>
                  </w:rPrChange>
                </w:rPr>
                <w:t>1002</w:t>
              </w:r>
            </w:ins>
          </w:p>
          <w:p w:rsidR="003F2AF7" w:rsidRPr="003F2AF7" w:rsidRDefault="003F2AF7" w:rsidP="00054DB4">
            <w:pPr>
              <w:rPr>
                <w:ins w:id="1690" w:author="Admin" w:date="2021-03-05T08:30:00Z"/>
                <w:color w:val="FF0000"/>
                <w:rPrChange w:id="1691" w:author="Admin" w:date="2021-03-05T08:30:00Z">
                  <w:rPr>
                    <w:ins w:id="1692" w:author="Admin" w:date="2021-03-05T08:30:00Z"/>
                    <w:color w:val="000000" w:themeColor="text1"/>
                  </w:rPr>
                </w:rPrChange>
              </w:rPr>
            </w:pPr>
            <w:ins w:id="1693" w:author="Admin" w:date="2021-03-05T08:30:00Z">
              <w:r w:rsidRPr="003F2AF7">
                <w:rPr>
                  <w:color w:val="FF0000"/>
                  <w:rPrChange w:id="1694" w:author="Admin" w:date="2021-03-05T08:30:00Z">
                    <w:rPr>
                      <w:color w:val="000000" w:themeColor="text1"/>
                    </w:rPr>
                  </w:rPrChange>
                </w:rPr>
                <w:t>Nguyen Thi</w:t>
              </w:r>
            </w:ins>
          </w:p>
          <w:p w:rsidR="003F2AF7" w:rsidRPr="003F2AF7" w:rsidRDefault="003F2AF7" w:rsidP="00054DB4">
            <w:pPr>
              <w:rPr>
                <w:ins w:id="1695" w:author="Admin" w:date="2021-03-05T08:30:00Z"/>
                <w:color w:val="FF0000"/>
                <w:rPrChange w:id="1696" w:author="Admin" w:date="2021-03-05T08:30:00Z">
                  <w:rPr>
                    <w:ins w:id="1697" w:author="Admin" w:date="2021-03-05T08:30:00Z"/>
                    <w:color w:val="000000" w:themeColor="text1"/>
                  </w:rPr>
                </w:rPrChange>
              </w:rPr>
            </w:pPr>
            <w:ins w:id="1698" w:author="Admin" w:date="2021-03-05T08:30:00Z">
              <w:r w:rsidRPr="003F2AF7">
                <w:rPr>
                  <w:color w:val="FF0000"/>
                  <w:rPrChange w:id="1699" w:author="Admin" w:date="2021-03-05T08:30:00Z">
                    <w:rPr>
                      <w:color w:val="000000" w:themeColor="text1"/>
                    </w:rPr>
                  </w:rPrChange>
                </w:rPr>
                <w:t>Bich</w:t>
              </w:r>
            </w:ins>
          </w:p>
          <w:p w:rsidR="003F2AF7" w:rsidRPr="003F2AF7" w:rsidRDefault="003F2AF7" w:rsidP="00054DB4">
            <w:pPr>
              <w:rPr>
                <w:ins w:id="1700" w:author="Admin" w:date="2021-03-05T08:30:00Z"/>
                <w:color w:val="FF0000"/>
                <w:rPrChange w:id="1701" w:author="Admin" w:date="2021-03-05T08:30:00Z">
                  <w:rPr>
                    <w:ins w:id="1702" w:author="Admin" w:date="2021-03-05T08:30:00Z"/>
                    <w:color w:val="000000" w:themeColor="text1"/>
                  </w:rPr>
                </w:rPrChange>
              </w:rPr>
            </w:pPr>
            <w:ins w:id="1703" w:author="Admin" w:date="2021-03-05T08:30:00Z">
              <w:r w:rsidRPr="003F2AF7">
                <w:rPr>
                  <w:color w:val="FF0000"/>
                  <w:rPrChange w:id="1704" w:author="Admin" w:date="2021-03-05T08:30:00Z">
                    <w:rPr>
                      <w:color w:val="000000" w:themeColor="text1"/>
                    </w:rPr>
                  </w:rPrChange>
                </w:rPr>
                <w:t>Nu</w:t>
              </w:r>
            </w:ins>
          </w:p>
          <w:p w:rsidR="003F2AF7" w:rsidRPr="003F2AF7" w:rsidRDefault="003F2AF7" w:rsidP="00054DB4">
            <w:pPr>
              <w:rPr>
                <w:ins w:id="1705" w:author="Admin" w:date="2021-03-05T08:30:00Z"/>
                <w:color w:val="FF0000"/>
                <w:rPrChange w:id="1706" w:author="Admin" w:date="2021-03-05T08:30:00Z">
                  <w:rPr>
                    <w:ins w:id="1707" w:author="Admin" w:date="2021-03-05T08:30:00Z"/>
                    <w:color w:val="000000" w:themeColor="text1"/>
                  </w:rPr>
                </w:rPrChange>
              </w:rPr>
            </w:pPr>
            <w:ins w:id="1708" w:author="Admin" w:date="2021-03-05T08:30:00Z">
              <w:r w:rsidRPr="003F2AF7">
                <w:rPr>
                  <w:color w:val="FF0000"/>
                  <w:rPrChange w:id="1709" w:author="Admin" w:date="2021-03-05T08:30:00Z">
                    <w:rPr>
                      <w:color w:val="000000" w:themeColor="text1"/>
                    </w:rPr>
                  </w:rPrChange>
                </w:rPr>
                <w:t>1998</w:t>
              </w:r>
            </w:ins>
          </w:p>
          <w:p w:rsidR="003F2AF7" w:rsidRDefault="003F2AF7" w:rsidP="00054DB4">
            <w:pPr>
              <w:rPr>
                <w:ins w:id="1710" w:author="Admin" w:date="2021-03-05T08:30:00Z"/>
              </w:rPr>
            </w:pPr>
            <w:ins w:id="1711" w:author="Admin" w:date="2021-03-05T08:30:00Z">
              <w:r w:rsidRPr="003F2AF7">
                <w:rPr>
                  <w:color w:val="FF0000"/>
                  <w:rPrChange w:id="1712" w:author="Admin" w:date="2021-03-05T08:30:00Z">
                    <w:rPr>
                      <w:color w:val="000000" w:themeColor="text1"/>
                    </w:rPr>
                  </w:rPrChange>
                </w:rPr>
                <w:t>7.2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713" w:author="Admin" w:date="2021-03-05T08:30:00Z"/>
                <w:color w:val="FF0000"/>
              </w:rPr>
            </w:pPr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714" w:author="Admin" w:date="2021-03-05T08:30:00Z"/>
                <w:color w:val="000000" w:themeColor="text1"/>
              </w:rPr>
            </w:pPr>
            <w:ins w:id="1715" w:author="Admin" w:date="2021-03-05T08:30:00Z">
              <w:r w:rsidRPr="00484239">
                <w:rPr>
                  <w:color w:val="000000" w:themeColor="text1"/>
                </w:rPr>
                <w:t>1003</w:t>
              </w:r>
            </w:ins>
          </w:p>
          <w:p w:rsidR="003F2AF7" w:rsidRPr="00484239" w:rsidRDefault="003F2AF7" w:rsidP="00054DB4">
            <w:pPr>
              <w:rPr>
                <w:ins w:id="1716" w:author="Admin" w:date="2021-03-05T08:30:00Z"/>
                <w:color w:val="000000" w:themeColor="text1"/>
              </w:rPr>
            </w:pPr>
            <w:ins w:id="1717" w:author="Admin" w:date="2021-03-05T08:30:00Z">
              <w:r w:rsidRPr="00484239">
                <w:rPr>
                  <w:color w:val="000000" w:themeColor="text1"/>
                </w:rPr>
                <w:t>Nguyen Van</w:t>
              </w:r>
            </w:ins>
          </w:p>
          <w:p w:rsidR="003F2AF7" w:rsidRPr="00484239" w:rsidRDefault="003F2AF7" w:rsidP="00054DB4">
            <w:pPr>
              <w:rPr>
                <w:ins w:id="1718" w:author="Admin" w:date="2021-03-05T08:30:00Z"/>
                <w:color w:val="000000" w:themeColor="text1"/>
              </w:rPr>
            </w:pPr>
            <w:ins w:id="1719" w:author="Admin" w:date="2021-03-05T08:30:00Z">
              <w:r w:rsidRPr="00484239">
                <w:rPr>
                  <w:color w:val="000000" w:themeColor="text1"/>
                </w:rPr>
                <w:t>Giang</w:t>
              </w:r>
            </w:ins>
          </w:p>
          <w:p w:rsidR="003F2AF7" w:rsidRPr="00484239" w:rsidRDefault="003F2AF7" w:rsidP="00054DB4">
            <w:pPr>
              <w:rPr>
                <w:ins w:id="1720" w:author="Admin" w:date="2021-03-05T08:30:00Z"/>
                <w:color w:val="000000" w:themeColor="text1"/>
              </w:rPr>
            </w:pPr>
            <w:ins w:id="1721" w:author="Admin" w:date="2021-03-05T08:30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722" w:author="Admin" w:date="2021-03-05T08:30:00Z"/>
                <w:color w:val="000000" w:themeColor="text1"/>
              </w:rPr>
            </w:pPr>
            <w:ins w:id="1723" w:author="Admin" w:date="2021-03-05T08:30:00Z">
              <w:r w:rsidRPr="00484239">
                <w:rPr>
                  <w:color w:val="000000" w:themeColor="text1"/>
                </w:rPr>
                <w:t>1996</w:t>
              </w:r>
            </w:ins>
          </w:p>
          <w:p w:rsidR="003F2AF7" w:rsidRPr="00484239" w:rsidRDefault="003F2AF7" w:rsidP="00054DB4">
            <w:pPr>
              <w:rPr>
                <w:ins w:id="1724" w:author="Admin" w:date="2021-03-05T08:30:00Z"/>
                <w:color w:val="000000" w:themeColor="text1"/>
              </w:rPr>
            </w:pPr>
            <w:ins w:id="1725" w:author="Admin" w:date="2021-03-05T08:30:00Z">
              <w:r w:rsidRPr="00484239">
                <w:rPr>
                  <w:color w:val="000000" w:themeColor="text1"/>
                </w:rPr>
                <w:t>6.4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726" w:author="Admin" w:date="2021-03-05T08:30:00Z"/>
                <w:color w:val="000000" w:themeColor="text1"/>
              </w:rPr>
            </w:pPr>
            <w:ins w:id="1727" w:author="Admin" w:date="2021-03-05T08:30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054DB4">
            <w:pPr>
              <w:rPr>
                <w:ins w:id="1728" w:author="Admin" w:date="2021-03-05T08:30:00Z"/>
                <w:color w:val="000000" w:themeColor="text1"/>
              </w:rPr>
            </w:pPr>
            <w:ins w:id="1729" w:author="Admin" w:date="2021-03-05T08:30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054DB4">
            <w:pPr>
              <w:rPr>
                <w:ins w:id="1730" w:author="Admin" w:date="2021-03-05T08:30:00Z"/>
                <w:color w:val="000000" w:themeColor="text1"/>
              </w:rPr>
            </w:pPr>
            <w:ins w:id="1731" w:author="Admin" w:date="2021-03-05T08:30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054DB4">
            <w:pPr>
              <w:rPr>
                <w:ins w:id="1732" w:author="Admin" w:date="2021-03-05T08:30:00Z"/>
                <w:color w:val="000000" w:themeColor="text1"/>
              </w:rPr>
            </w:pPr>
            <w:ins w:id="1733" w:author="Admin" w:date="2021-03-05T08:30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734" w:author="Admin" w:date="2021-03-05T08:30:00Z"/>
                <w:color w:val="000000" w:themeColor="text1"/>
              </w:rPr>
            </w:pPr>
            <w:ins w:id="1735" w:author="Admin" w:date="2021-03-05T08:30:00Z">
              <w:r w:rsidRPr="00484239">
                <w:rPr>
                  <w:color w:val="000000" w:themeColor="text1"/>
                </w:rPr>
                <w:t>1997</w:t>
              </w:r>
            </w:ins>
          </w:p>
          <w:p w:rsidR="003F2AF7" w:rsidRPr="00484239" w:rsidRDefault="003F2AF7" w:rsidP="00054DB4">
            <w:pPr>
              <w:rPr>
                <w:ins w:id="1736" w:author="Admin" w:date="2021-03-05T08:30:00Z"/>
                <w:color w:val="FF0000"/>
              </w:rPr>
            </w:pPr>
            <w:ins w:id="1737" w:author="Admin" w:date="2021-03-05T08:30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6" w:type="dxa"/>
          </w:tcPr>
          <w:p w:rsidR="003F2AF7" w:rsidRDefault="003F2AF7" w:rsidP="00054DB4">
            <w:pPr>
              <w:rPr>
                <w:ins w:id="1738" w:author="Admin" w:date="2021-03-05T08:30:00Z"/>
              </w:rPr>
            </w:pPr>
            <w:ins w:id="1739" w:author="Admin" w:date="2021-03-05T08:30:00Z">
              <w:r>
                <w:t>1005</w:t>
              </w:r>
            </w:ins>
          </w:p>
          <w:p w:rsidR="003F2AF7" w:rsidRDefault="003F2AF7" w:rsidP="00054DB4">
            <w:pPr>
              <w:rPr>
                <w:ins w:id="1740" w:author="Admin" w:date="2021-03-05T08:30:00Z"/>
              </w:rPr>
            </w:pPr>
            <w:ins w:id="1741" w:author="Admin" w:date="2021-03-05T08:30:00Z">
              <w:r>
                <w:t>Duong Van</w:t>
              </w:r>
            </w:ins>
          </w:p>
          <w:p w:rsidR="003F2AF7" w:rsidRDefault="003F2AF7" w:rsidP="00054DB4">
            <w:pPr>
              <w:rPr>
                <w:ins w:id="1742" w:author="Admin" w:date="2021-03-05T08:30:00Z"/>
              </w:rPr>
            </w:pPr>
            <w:ins w:id="1743" w:author="Admin" w:date="2021-03-05T08:30:00Z">
              <w:r>
                <w:t>Hung</w:t>
              </w:r>
            </w:ins>
          </w:p>
          <w:p w:rsidR="003F2AF7" w:rsidRDefault="003F2AF7" w:rsidP="00054DB4">
            <w:pPr>
              <w:rPr>
                <w:ins w:id="1744" w:author="Admin" w:date="2021-03-05T08:30:00Z"/>
              </w:rPr>
            </w:pPr>
            <w:ins w:id="1745" w:author="Admin" w:date="2021-03-05T08:30:00Z">
              <w:r>
                <w:t>Nam</w:t>
              </w:r>
            </w:ins>
          </w:p>
          <w:p w:rsidR="003F2AF7" w:rsidRDefault="003F2AF7" w:rsidP="00054DB4">
            <w:pPr>
              <w:rPr>
                <w:ins w:id="1746" w:author="Admin" w:date="2021-03-05T08:30:00Z"/>
              </w:rPr>
            </w:pPr>
            <w:ins w:id="1747" w:author="Admin" w:date="2021-03-05T08:30:00Z">
              <w:r>
                <w:t>1997</w:t>
              </w:r>
            </w:ins>
          </w:p>
          <w:p w:rsidR="003F2AF7" w:rsidRDefault="003F2AF7" w:rsidP="00054DB4">
            <w:pPr>
              <w:rPr>
                <w:ins w:id="1748" w:author="Admin" w:date="2021-03-05T08:30:00Z"/>
              </w:rPr>
            </w:pPr>
            <w:ins w:id="1749" w:author="Admin" w:date="2021-03-05T08:30:00Z">
              <w:r>
                <w:t>6.8</w:t>
              </w:r>
            </w:ins>
          </w:p>
        </w:tc>
      </w:tr>
    </w:tbl>
    <w:p w:rsidR="003F2AF7" w:rsidRDefault="003F2AF7" w:rsidP="003F2AF7">
      <w:pPr>
        <w:rPr>
          <w:ins w:id="1750" w:author="Admin" w:date="2021-03-05T08:30:00Z"/>
        </w:rPr>
      </w:pPr>
    </w:p>
    <w:p w:rsidR="003F2AF7" w:rsidRDefault="003F2AF7" w:rsidP="003F2AF7">
      <w:pPr>
        <w:rPr>
          <w:ins w:id="1751" w:author="Admin" w:date="2021-03-05T08:30:00Z"/>
        </w:rPr>
      </w:pPr>
    </w:p>
    <w:p w:rsidR="003F2AF7" w:rsidRDefault="003F2AF7" w:rsidP="003F2AF7">
      <w:pPr>
        <w:rPr>
          <w:ins w:id="1752" w:author="Admin" w:date="2021-03-05T08:30:00Z"/>
        </w:rPr>
      </w:pPr>
    </w:p>
    <w:p w:rsidR="003F2AF7" w:rsidRDefault="003F2AF7" w:rsidP="003F2AF7">
      <w:pPr>
        <w:rPr>
          <w:ins w:id="1753" w:author="Admin" w:date="2021-03-05T08:30:00Z"/>
        </w:rPr>
      </w:pPr>
    </w:p>
    <w:p w:rsidR="003F2AF7" w:rsidRDefault="003F2AF7" w:rsidP="003F2AF7">
      <w:pPr>
        <w:rPr>
          <w:ins w:id="1754" w:author="Admin" w:date="2021-03-05T08:30:00Z"/>
        </w:rPr>
      </w:pPr>
    </w:p>
    <w:p w:rsidR="003F2AF7" w:rsidRDefault="003F2AF7" w:rsidP="003F2AF7">
      <w:pPr>
        <w:rPr>
          <w:ins w:id="1755" w:author="Admin" w:date="2021-03-05T08:30:00Z"/>
        </w:rPr>
      </w:pPr>
    </w:p>
    <w:p w:rsidR="003F2AF7" w:rsidRDefault="003F2AF7" w:rsidP="003F2AF7">
      <w:pPr>
        <w:rPr>
          <w:ins w:id="1756" w:author="Admin" w:date="2021-03-05T08:30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3F2AF7" w:rsidTr="00054DB4">
        <w:trPr>
          <w:trHeight w:val="2180"/>
          <w:ins w:id="1757" w:author="Admin" w:date="2021-03-05T08:30:00Z"/>
        </w:trPr>
        <w:tc>
          <w:tcPr>
            <w:tcW w:w="1904" w:type="dxa"/>
          </w:tcPr>
          <w:p w:rsidR="003F2AF7" w:rsidRPr="00484239" w:rsidRDefault="003F2AF7" w:rsidP="00054DB4">
            <w:pPr>
              <w:rPr>
                <w:ins w:id="1758" w:author="Admin" w:date="2021-03-05T08:30:00Z"/>
                <w:color w:val="000000" w:themeColor="text1"/>
              </w:rPr>
            </w:pPr>
            <w:ins w:id="1759" w:author="Admin" w:date="2021-03-05T08:30:00Z">
              <w:r w:rsidRPr="00484239">
                <w:rPr>
                  <w:color w:val="000000" w:themeColor="text1"/>
                </w:rPr>
                <w:t>1002</w:t>
              </w:r>
            </w:ins>
          </w:p>
          <w:p w:rsidR="003F2AF7" w:rsidRPr="00484239" w:rsidRDefault="003F2AF7" w:rsidP="00054DB4">
            <w:pPr>
              <w:rPr>
                <w:ins w:id="1760" w:author="Admin" w:date="2021-03-05T08:30:00Z"/>
                <w:color w:val="000000" w:themeColor="text1"/>
              </w:rPr>
            </w:pPr>
            <w:ins w:id="1761" w:author="Admin" w:date="2021-03-05T08:30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3F2AF7" w:rsidRPr="00484239" w:rsidRDefault="003F2AF7" w:rsidP="00054DB4">
            <w:pPr>
              <w:rPr>
                <w:ins w:id="1762" w:author="Admin" w:date="2021-03-05T08:30:00Z"/>
                <w:color w:val="000000" w:themeColor="text1"/>
              </w:rPr>
            </w:pPr>
            <w:ins w:id="1763" w:author="Admin" w:date="2021-03-05T08:30:00Z">
              <w:r w:rsidRPr="00484239">
                <w:rPr>
                  <w:color w:val="000000" w:themeColor="text1"/>
                </w:rPr>
                <w:t>Bich</w:t>
              </w:r>
            </w:ins>
          </w:p>
          <w:p w:rsidR="003F2AF7" w:rsidRPr="00484239" w:rsidRDefault="003F2AF7" w:rsidP="00054DB4">
            <w:pPr>
              <w:rPr>
                <w:ins w:id="1764" w:author="Admin" w:date="2021-03-05T08:30:00Z"/>
                <w:color w:val="000000" w:themeColor="text1"/>
              </w:rPr>
            </w:pPr>
            <w:ins w:id="1765" w:author="Admin" w:date="2021-03-05T08:30:00Z">
              <w:r w:rsidRPr="00484239">
                <w:rPr>
                  <w:color w:val="000000" w:themeColor="text1"/>
                </w:rPr>
                <w:t>Nu</w:t>
              </w:r>
            </w:ins>
          </w:p>
          <w:p w:rsidR="003F2AF7" w:rsidRPr="00484239" w:rsidRDefault="003F2AF7" w:rsidP="00054DB4">
            <w:pPr>
              <w:rPr>
                <w:ins w:id="1766" w:author="Admin" w:date="2021-03-05T08:30:00Z"/>
                <w:color w:val="000000" w:themeColor="text1"/>
              </w:rPr>
            </w:pPr>
            <w:ins w:id="1767" w:author="Admin" w:date="2021-03-05T08:30:00Z">
              <w:r w:rsidRPr="00484239">
                <w:rPr>
                  <w:color w:val="000000" w:themeColor="text1"/>
                </w:rPr>
                <w:t>1998</w:t>
              </w:r>
            </w:ins>
          </w:p>
          <w:p w:rsidR="003F2AF7" w:rsidRDefault="003F2AF7" w:rsidP="00054DB4">
            <w:pPr>
              <w:rPr>
                <w:ins w:id="1768" w:author="Admin" w:date="2021-03-05T08:30:00Z"/>
              </w:rPr>
            </w:pPr>
            <w:ins w:id="1769" w:author="Admin" w:date="2021-03-05T08:30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3F2AF7" w:rsidRPr="003F2AF7" w:rsidRDefault="003F2AF7" w:rsidP="003F2AF7">
            <w:pPr>
              <w:rPr>
                <w:ins w:id="1770" w:author="Admin" w:date="2021-03-05T08:31:00Z"/>
                <w:color w:val="000000" w:themeColor="text1"/>
                <w:rPrChange w:id="1771" w:author="Admin" w:date="2021-03-05T08:31:00Z">
                  <w:rPr>
                    <w:ins w:id="1772" w:author="Admin" w:date="2021-03-05T08:31:00Z"/>
                    <w:color w:val="FF0000"/>
                  </w:rPr>
                </w:rPrChange>
              </w:rPr>
            </w:pPr>
            <w:ins w:id="1773" w:author="Admin" w:date="2021-03-05T08:31:00Z">
              <w:r w:rsidRPr="003F2AF7">
                <w:rPr>
                  <w:color w:val="000000" w:themeColor="text1"/>
                  <w:rPrChange w:id="1774" w:author="Admin" w:date="2021-03-05T08:31:00Z">
                    <w:rPr>
                      <w:color w:val="FF0000"/>
                    </w:rPr>
                  </w:rPrChange>
                </w:rPr>
                <w:t>1004</w:t>
              </w:r>
            </w:ins>
          </w:p>
          <w:p w:rsidR="003F2AF7" w:rsidRPr="003F2AF7" w:rsidRDefault="003F2AF7" w:rsidP="003F2AF7">
            <w:pPr>
              <w:rPr>
                <w:ins w:id="1775" w:author="Admin" w:date="2021-03-05T08:31:00Z"/>
                <w:color w:val="000000" w:themeColor="text1"/>
                <w:rPrChange w:id="1776" w:author="Admin" w:date="2021-03-05T08:31:00Z">
                  <w:rPr>
                    <w:ins w:id="1777" w:author="Admin" w:date="2021-03-05T08:31:00Z"/>
                    <w:color w:val="FF0000"/>
                  </w:rPr>
                </w:rPrChange>
              </w:rPr>
            </w:pPr>
            <w:ins w:id="1778" w:author="Admin" w:date="2021-03-05T08:31:00Z">
              <w:r w:rsidRPr="003F2AF7">
                <w:rPr>
                  <w:color w:val="000000" w:themeColor="text1"/>
                  <w:rPrChange w:id="1779" w:author="Admin" w:date="2021-03-05T08:31:00Z">
                    <w:rPr>
                      <w:color w:val="FF0000"/>
                    </w:rPr>
                  </w:rPrChange>
                </w:rPr>
                <w:t>Bui Thi</w:t>
              </w:r>
            </w:ins>
          </w:p>
          <w:p w:rsidR="003F2AF7" w:rsidRPr="003F2AF7" w:rsidRDefault="003F2AF7" w:rsidP="003F2AF7">
            <w:pPr>
              <w:rPr>
                <w:ins w:id="1780" w:author="Admin" w:date="2021-03-05T08:31:00Z"/>
                <w:color w:val="000000" w:themeColor="text1"/>
                <w:rPrChange w:id="1781" w:author="Admin" w:date="2021-03-05T08:31:00Z">
                  <w:rPr>
                    <w:ins w:id="1782" w:author="Admin" w:date="2021-03-05T08:31:00Z"/>
                    <w:color w:val="FF0000"/>
                  </w:rPr>
                </w:rPrChange>
              </w:rPr>
            </w:pPr>
            <w:ins w:id="1783" w:author="Admin" w:date="2021-03-05T08:31:00Z">
              <w:r w:rsidRPr="003F2AF7">
                <w:rPr>
                  <w:color w:val="000000" w:themeColor="text1"/>
                  <w:rPrChange w:id="1784" w:author="Admin" w:date="2021-03-05T08:31:00Z">
                    <w:rPr>
                      <w:color w:val="FF0000"/>
                    </w:rPr>
                  </w:rPrChange>
                </w:rPr>
                <w:t>Hong</w:t>
              </w:r>
            </w:ins>
          </w:p>
          <w:p w:rsidR="003F2AF7" w:rsidRPr="003F2AF7" w:rsidRDefault="003F2AF7" w:rsidP="003F2AF7">
            <w:pPr>
              <w:rPr>
                <w:ins w:id="1785" w:author="Admin" w:date="2021-03-05T08:31:00Z"/>
                <w:color w:val="000000" w:themeColor="text1"/>
                <w:rPrChange w:id="1786" w:author="Admin" w:date="2021-03-05T08:31:00Z">
                  <w:rPr>
                    <w:ins w:id="1787" w:author="Admin" w:date="2021-03-05T08:31:00Z"/>
                    <w:color w:val="FF0000"/>
                  </w:rPr>
                </w:rPrChange>
              </w:rPr>
            </w:pPr>
            <w:ins w:id="1788" w:author="Admin" w:date="2021-03-05T08:31:00Z">
              <w:r w:rsidRPr="003F2AF7">
                <w:rPr>
                  <w:color w:val="000000" w:themeColor="text1"/>
                  <w:rPrChange w:id="1789" w:author="Admin" w:date="2021-03-05T08:31:00Z">
                    <w:rPr>
                      <w:color w:val="FF0000"/>
                    </w:rPr>
                  </w:rPrChange>
                </w:rPr>
                <w:t>Nu</w:t>
              </w:r>
            </w:ins>
          </w:p>
          <w:p w:rsidR="003F2AF7" w:rsidRPr="003F2AF7" w:rsidRDefault="003F2AF7" w:rsidP="003F2AF7">
            <w:pPr>
              <w:rPr>
                <w:ins w:id="1790" w:author="Admin" w:date="2021-03-05T08:31:00Z"/>
                <w:color w:val="000000" w:themeColor="text1"/>
                <w:rPrChange w:id="1791" w:author="Admin" w:date="2021-03-05T08:31:00Z">
                  <w:rPr>
                    <w:ins w:id="1792" w:author="Admin" w:date="2021-03-05T08:31:00Z"/>
                    <w:color w:val="FF0000"/>
                  </w:rPr>
                </w:rPrChange>
              </w:rPr>
            </w:pPr>
            <w:ins w:id="1793" w:author="Admin" w:date="2021-03-05T08:31:00Z">
              <w:r w:rsidRPr="003F2AF7">
                <w:rPr>
                  <w:color w:val="000000" w:themeColor="text1"/>
                  <w:rPrChange w:id="1794" w:author="Admin" w:date="2021-03-05T08:31:00Z">
                    <w:rPr>
                      <w:color w:val="FF0000"/>
                    </w:rPr>
                  </w:rPrChange>
                </w:rPr>
                <w:t>1998</w:t>
              </w:r>
            </w:ins>
          </w:p>
          <w:p w:rsidR="003F2AF7" w:rsidRPr="003F2AF7" w:rsidRDefault="003F2AF7" w:rsidP="00054DB4">
            <w:pPr>
              <w:rPr>
                <w:ins w:id="1795" w:author="Admin" w:date="2021-03-05T08:30:00Z"/>
                <w:color w:val="000000" w:themeColor="text1"/>
                <w:rPrChange w:id="1796" w:author="Admin" w:date="2021-03-05T08:31:00Z">
                  <w:rPr>
                    <w:ins w:id="1797" w:author="Admin" w:date="2021-03-05T08:30:00Z"/>
                    <w:color w:val="FF0000"/>
                  </w:rPr>
                </w:rPrChange>
              </w:rPr>
            </w:pPr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798" w:author="Admin" w:date="2021-03-05T08:30:00Z"/>
                <w:color w:val="000000" w:themeColor="text1"/>
              </w:rPr>
            </w:pPr>
            <w:ins w:id="1799" w:author="Admin" w:date="2021-03-05T08:30:00Z">
              <w:r w:rsidRPr="00484239">
                <w:rPr>
                  <w:color w:val="000000" w:themeColor="text1"/>
                </w:rPr>
                <w:t>1003</w:t>
              </w:r>
            </w:ins>
          </w:p>
          <w:p w:rsidR="003F2AF7" w:rsidRPr="00484239" w:rsidRDefault="003F2AF7" w:rsidP="00054DB4">
            <w:pPr>
              <w:rPr>
                <w:ins w:id="1800" w:author="Admin" w:date="2021-03-05T08:30:00Z"/>
                <w:color w:val="000000" w:themeColor="text1"/>
              </w:rPr>
            </w:pPr>
            <w:ins w:id="1801" w:author="Admin" w:date="2021-03-05T08:30:00Z">
              <w:r w:rsidRPr="00484239">
                <w:rPr>
                  <w:color w:val="000000" w:themeColor="text1"/>
                </w:rPr>
                <w:t>Nguyen Van</w:t>
              </w:r>
            </w:ins>
          </w:p>
          <w:p w:rsidR="003F2AF7" w:rsidRPr="00484239" w:rsidRDefault="003F2AF7" w:rsidP="00054DB4">
            <w:pPr>
              <w:rPr>
                <w:ins w:id="1802" w:author="Admin" w:date="2021-03-05T08:30:00Z"/>
                <w:color w:val="000000" w:themeColor="text1"/>
              </w:rPr>
            </w:pPr>
            <w:ins w:id="1803" w:author="Admin" w:date="2021-03-05T08:30:00Z">
              <w:r w:rsidRPr="00484239">
                <w:rPr>
                  <w:color w:val="000000" w:themeColor="text1"/>
                </w:rPr>
                <w:t>Giang</w:t>
              </w:r>
            </w:ins>
          </w:p>
          <w:p w:rsidR="003F2AF7" w:rsidRPr="00484239" w:rsidRDefault="003F2AF7" w:rsidP="00054DB4">
            <w:pPr>
              <w:rPr>
                <w:ins w:id="1804" w:author="Admin" w:date="2021-03-05T08:30:00Z"/>
                <w:color w:val="000000" w:themeColor="text1"/>
              </w:rPr>
            </w:pPr>
            <w:ins w:id="1805" w:author="Admin" w:date="2021-03-05T08:30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806" w:author="Admin" w:date="2021-03-05T08:30:00Z"/>
                <w:color w:val="000000" w:themeColor="text1"/>
              </w:rPr>
            </w:pPr>
            <w:ins w:id="1807" w:author="Admin" w:date="2021-03-05T08:30:00Z">
              <w:r w:rsidRPr="00484239">
                <w:rPr>
                  <w:color w:val="000000" w:themeColor="text1"/>
                </w:rPr>
                <w:t>1996</w:t>
              </w:r>
            </w:ins>
          </w:p>
          <w:p w:rsidR="003F2AF7" w:rsidRPr="00484239" w:rsidRDefault="003F2AF7" w:rsidP="00054DB4">
            <w:pPr>
              <w:rPr>
                <w:ins w:id="1808" w:author="Admin" w:date="2021-03-05T08:30:00Z"/>
                <w:color w:val="000000" w:themeColor="text1"/>
              </w:rPr>
            </w:pPr>
            <w:ins w:id="1809" w:author="Admin" w:date="2021-03-05T08:30:00Z">
              <w:r w:rsidRPr="00484239">
                <w:rPr>
                  <w:color w:val="000000" w:themeColor="text1"/>
                </w:rPr>
                <w:t>6.4</w:t>
              </w:r>
            </w:ins>
          </w:p>
        </w:tc>
        <w:tc>
          <w:tcPr>
            <w:tcW w:w="1904" w:type="dxa"/>
          </w:tcPr>
          <w:p w:rsidR="003F2AF7" w:rsidRPr="00484239" w:rsidRDefault="003F2AF7" w:rsidP="00054DB4">
            <w:pPr>
              <w:rPr>
                <w:ins w:id="1810" w:author="Admin" w:date="2021-03-05T08:30:00Z"/>
                <w:color w:val="000000" w:themeColor="text1"/>
              </w:rPr>
            </w:pPr>
            <w:ins w:id="1811" w:author="Admin" w:date="2021-03-05T08:30:00Z">
              <w:r w:rsidRPr="00484239">
                <w:rPr>
                  <w:color w:val="000000" w:themeColor="text1"/>
                </w:rPr>
                <w:t>1001</w:t>
              </w:r>
            </w:ins>
          </w:p>
          <w:p w:rsidR="003F2AF7" w:rsidRPr="00484239" w:rsidRDefault="003F2AF7" w:rsidP="00054DB4">
            <w:pPr>
              <w:rPr>
                <w:ins w:id="1812" w:author="Admin" w:date="2021-03-05T08:30:00Z"/>
                <w:color w:val="000000" w:themeColor="text1"/>
              </w:rPr>
            </w:pPr>
            <w:ins w:id="1813" w:author="Admin" w:date="2021-03-05T08:30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3F2AF7" w:rsidRPr="00484239" w:rsidRDefault="003F2AF7" w:rsidP="00054DB4">
            <w:pPr>
              <w:rPr>
                <w:ins w:id="1814" w:author="Admin" w:date="2021-03-05T08:30:00Z"/>
                <w:color w:val="000000" w:themeColor="text1"/>
              </w:rPr>
            </w:pPr>
            <w:ins w:id="1815" w:author="Admin" w:date="2021-03-05T08:30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3F2AF7" w:rsidRPr="00484239" w:rsidRDefault="003F2AF7" w:rsidP="00054DB4">
            <w:pPr>
              <w:rPr>
                <w:ins w:id="1816" w:author="Admin" w:date="2021-03-05T08:30:00Z"/>
                <w:color w:val="000000" w:themeColor="text1"/>
              </w:rPr>
            </w:pPr>
            <w:ins w:id="1817" w:author="Admin" w:date="2021-03-05T08:30:00Z">
              <w:r w:rsidRPr="00484239">
                <w:rPr>
                  <w:color w:val="000000" w:themeColor="text1"/>
                </w:rPr>
                <w:t>Nam</w:t>
              </w:r>
            </w:ins>
          </w:p>
          <w:p w:rsidR="003F2AF7" w:rsidRPr="00484239" w:rsidRDefault="003F2AF7" w:rsidP="00054DB4">
            <w:pPr>
              <w:rPr>
                <w:ins w:id="1818" w:author="Admin" w:date="2021-03-05T08:30:00Z"/>
                <w:color w:val="000000" w:themeColor="text1"/>
              </w:rPr>
            </w:pPr>
            <w:ins w:id="1819" w:author="Admin" w:date="2021-03-05T08:30:00Z">
              <w:r w:rsidRPr="00484239">
                <w:rPr>
                  <w:color w:val="000000" w:themeColor="text1"/>
                </w:rPr>
                <w:t>1997</w:t>
              </w:r>
            </w:ins>
          </w:p>
          <w:p w:rsidR="003F2AF7" w:rsidRPr="00484239" w:rsidRDefault="003F2AF7" w:rsidP="00054DB4">
            <w:pPr>
              <w:rPr>
                <w:ins w:id="1820" w:author="Admin" w:date="2021-03-05T08:30:00Z"/>
                <w:color w:val="FF0000"/>
              </w:rPr>
            </w:pPr>
            <w:ins w:id="1821" w:author="Admin" w:date="2021-03-05T08:30:00Z">
              <w:r w:rsidRPr="00484239">
                <w:rPr>
                  <w:color w:val="000000" w:themeColor="text1"/>
                </w:rPr>
                <w:t>7.5</w:t>
              </w:r>
            </w:ins>
          </w:p>
        </w:tc>
        <w:tc>
          <w:tcPr>
            <w:tcW w:w="1906" w:type="dxa"/>
          </w:tcPr>
          <w:p w:rsidR="003F2AF7" w:rsidRDefault="003F2AF7" w:rsidP="00054DB4">
            <w:pPr>
              <w:rPr>
                <w:ins w:id="1822" w:author="Admin" w:date="2021-03-05T08:30:00Z"/>
              </w:rPr>
            </w:pPr>
            <w:ins w:id="1823" w:author="Admin" w:date="2021-03-05T08:30:00Z">
              <w:r>
                <w:t>1005</w:t>
              </w:r>
            </w:ins>
          </w:p>
          <w:p w:rsidR="003F2AF7" w:rsidRDefault="003F2AF7" w:rsidP="00054DB4">
            <w:pPr>
              <w:rPr>
                <w:ins w:id="1824" w:author="Admin" w:date="2021-03-05T08:30:00Z"/>
              </w:rPr>
            </w:pPr>
            <w:ins w:id="1825" w:author="Admin" w:date="2021-03-05T08:30:00Z">
              <w:r>
                <w:t>Duong Van</w:t>
              </w:r>
            </w:ins>
          </w:p>
          <w:p w:rsidR="003F2AF7" w:rsidRDefault="003F2AF7" w:rsidP="00054DB4">
            <w:pPr>
              <w:rPr>
                <w:ins w:id="1826" w:author="Admin" w:date="2021-03-05T08:30:00Z"/>
              </w:rPr>
            </w:pPr>
            <w:ins w:id="1827" w:author="Admin" w:date="2021-03-05T08:30:00Z">
              <w:r>
                <w:t>Hung</w:t>
              </w:r>
            </w:ins>
          </w:p>
          <w:p w:rsidR="003F2AF7" w:rsidRDefault="003F2AF7" w:rsidP="00054DB4">
            <w:pPr>
              <w:rPr>
                <w:ins w:id="1828" w:author="Admin" w:date="2021-03-05T08:30:00Z"/>
              </w:rPr>
            </w:pPr>
            <w:ins w:id="1829" w:author="Admin" w:date="2021-03-05T08:30:00Z">
              <w:r>
                <w:t>Nam</w:t>
              </w:r>
            </w:ins>
          </w:p>
          <w:p w:rsidR="003F2AF7" w:rsidRDefault="003F2AF7" w:rsidP="00054DB4">
            <w:pPr>
              <w:rPr>
                <w:ins w:id="1830" w:author="Admin" w:date="2021-03-05T08:30:00Z"/>
              </w:rPr>
            </w:pPr>
            <w:ins w:id="1831" w:author="Admin" w:date="2021-03-05T08:30:00Z">
              <w:r>
                <w:t>1997</w:t>
              </w:r>
            </w:ins>
          </w:p>
          <w:p w:rsidR="003F2AF7" w:rsidRDefault="003F2AF7" w:rsidP="00054DB4">
            <w:pPr>
              <w:rPr>
                <w:ins w:id="1832" w:author="Admin" w:date="2021-03-05T08:30:00Z"/>
              </w:rPr>
            </w:pPr>
            <w:ins w:id="1833" w:author="Admin" w:date="2021-03-05T08:30:00Z">
              <w:r>
                <w:t>6.8</w:t>
              </w:r>
            </w:ins>
          </w:p>
        </w:tc>
      </w:tr>
    </w:tbl>
    <w:p w:rsidR="003F2AF7" w:rsidRDefault="003F2AF7" w:rsidP="003F2AF7">
      <w:pPr>
        <w:rPr>
          <w:ins w:id="1834" w:author="Admin" w:date="2021-03-05T08:30:00Z"/>
        </w:rPr>
      </w:pPr>
    </w:p>
    <w:p w:rsidR="003F2AF7" w:rsidRDefault="003F2AF7" w:rsidP="003F2AF7">
      <w:pPr>
        <w:rPr>
          <w:ins w:id="1835" w:author="Admin" w:date="2021-03-05T08:31:00Z"/>
        </w:rPr>
        <w:pPrChange w:id="1836" w:author="Admin" w:date="2021-03-05T08:27:00Z">
          <w:pPr/>
        </w:pPrChange>
      </w:pPr>
      <w:ins w:id="1837" w:author="Admin" w:date="2021-03-05T08:31:00Z">
        <w:r>
          <w:t>Bước 3:</w:t>
        </w:r>
      </w:ins>
    </w:p>
    <w:p w:rsidR="00054DB4" w:rsidRDefault="00054DB4" w:rsidP="003F2AF7">
      <w:pPr>
        <w:rPr>
          <w:ins w:id="1838" w:author="Admin" w:date="2021-03-05T08:31:00Z"/>
        </w:rPr>
        <w:pPrChange w:id="1839" w:author="Admin" w:date="2021-03-05T08:27:00Z">
          <w:pPr/>
        </w:pPrChange>
      </w:pPr>
      <w:ins w:id="1840" w:author="Admin" w:date="2021-03-05T08:3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9072" behindDoc="0" locked="0" layoutInCell="1" allowOverlap="1" wp14:anchorId="5069CE65" wp14:editId="061FD59B">
                  <wp:simplePos x="0" y="0"/>
                  <wp:positionH relativeFrom="margin">
                    <wp:posOffset>4914900</wp:posOffset>
                  </wp:positionH>
                  <wp:positionV relativeFrom="paragraph">
                    <wp:posOffset>6985</wp:posOffset>
                  </wp:positionV>
                  <wp:extent cx="1054100" cy="1828800"/>
                  <wp:effectExtent l="0" t="0" r="12700" b="19050"/>
                  <wp:wrapNone/>
                  <wp:docPr id="99" name="Text Box 9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41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054DB4" w:rsidRDefault="00054DB4" w:rsidP="00054DB4">
                              <w:pPr>
                                <w:rPr>
                                  <w:ins w:id="1841" w:author="Admin" w:date="2021-03-05T08:32:00Z"/>
                                  <w:color w:val="FF0000"/>
                                  <w:rPrChange w:id="1842" w:author="Admin" w:date="2021-03-05T08:33:00Z">
                                    <w:rPr>
                                      <w:ins w:id="1843" w:author="Admin" w:date="2021-03-05T08:32:00Z"/>
                                    </w:rPr>
                                  </w:rPrChange>
                                </w:rPr>
                              </w:pPr>
                              <w:ins w:id="1844" w:author="Admin" w:date="2021-03-05T08:32:00Z">
                                <w:r w:rsidRPr="00054DB4">
                                  <w:rPr>
                                    <w:color w:val="FF0000"/>
                                    <w:rPrChange w:id="1845" w:author="Admin" w:date="2021-03-05T08:33:00Z">
                                      <w:rPr/>
                                    </w:rPrChange>
                                  </w:rPr>
                                  <w:t>1005</w:t>
                                </w:r>
                              </w:ins>
                            </w:p>
                            <w:p w:rsidR="00054DB4" w:rsidRPr="00054DB4" w:rsidRDefault="00054DB4" w:rsidP="00054DB4">
                              <w:pPr>
                                <w:rPr>
                                  <w:ins w:id="1846" w:author="Admin" w:date="2021-03-05T08:32:00Z"/>
                                  <w:color w:val="FF0000"/>
                                  <w:rPrChange w:id="1847" w:author="Admin" w:date="2021-03-05T08:33:00Z">
                                    <w:rPr>
                                      <w:ins w:id="1848" w:author="Admin" w:date="2021-03-05T08:32:00Z"/>
                                    </w:rPr>
                                  </w:rPrChange>
                                </w:rPr>
                              </w:pPr>
                              <w:ins w:id="1849" w:author="Admin" w:date="2021-03-05T08:32:00Z">
                                <w:r w:rsidRPr="00054DB4">
                                  <w:rPr>
                                    <w:color w:val="FF0000"/>
                                    <w:rPrChange w:id="1850" w:author="Admin" w:date="2021-03-05T08:33:00Z">
                                      <w:rPr/>
                                    </w:rPrChange>
                                  </w:rPr>
                                  <w:t>Duong Van</w:t>
                                </w:r>
                              </w:ins>
                            </w:p>
                            <w:p w:rsidR="00054DB4" w:rsidRPr="00054DB4" w:rsidRDefault="00054DB4" w:rsidP="00054DB4">
                              <w:pPr>
                                <w:rPr>
                                  <w:ins w:id="1851" w:author="Admin" w:date="2021-03-05T08:32:00Z"/>
                                  <w:color w:val="FF0000"/>
                                  <w:rPrChange w:id="1852" w:author="Admin" w:date="2021-03-05T08:33:00Z">
                                    <w:rPr>
                                      <w:ins w:id="1853" w:author="Admin" w:date="2021-03-05T08:32:00Z"/>
                                    </w:rPr>
                                  </w:rPrChange>
                                </w:rPr>
                              </w:pPr>
                              <w:ins w:id="1854" w:author="Admin" w:date="2021-03-05T08:32:00Z">
                                <w:r w:rsidRPr="00054DB4">
                                  <w:rPr>
                                    <w:color w:val="FF0000"/>
                                    <w:rPrChange w:id="1855" w:author="Admin" w:date="2021-03-05T08:33:00Z">
                                      <w:rPr/>
                                    </w:rPrChange>
                                  </w:rPr>
                                  <w:t>Hung</w:t>
                                </w:r>
                              </w:ins>
                            </w:p>
                            <w:p w:rsidR="00054DB4" w:rsidRPr="00054DB4" w:rsidRDefault="00054DB4" w:rsidP="00054DB4">
                              <w:pPr>
                                <w:rPr>
                                  <w:ins w:id="1856" w:author="Admin" w:date="2021-03-05T08:32:00Z"/>
                                  <w:color w:val="FF0000"/>
                                  <w:rPrChange w:id="1857" w:author="Admin" w:date="2021-03-05T08:33:00Z">
                                    <w:rPr>
                                      <w:ins w:id="1858" w:author="Admin" w:date="2021-03-05T08:32:00Z"/>
                                    </w:rPr>
                                  </w:rPrChange>
                                </w:rPr>
                              </w:pPr>
                              <w:ins w:id="1859" w:author="Admin" w:date="2021-03-05T08:32:00Z">
                                <w:r w:rsidRPr="00054DB4">
                                  <w:rPr>
                                    <w:color w:val="FF0000"/>
                                    <w:rPrChange w:id="1860" w:author="Admin" w:date="2021-03-05T08:33:00Z">
                                      <w:rPr/>
                                    </w:rPrChange>
                                  </w:rPr>
                                  <w:t>Nam</w:t>
                                </w:r>
                              </w:ins>
                            </w:p>
                            <w:p w:rsidR="00054DB4" w:rsidRPr="00054DB4" w:rsidRDefault="00054DB4" w:rsidP="00054DB4">
                              <w:pPr>
                                <w:rPr>
                                  <w:ins w:id="1861" w:author="Admin" w:date="2021-03-05T08:32:00Z"/>
                                  <w:color w:val="FF0000"/>
                                  <w:rPrChange w:id="1862" w:author="Admin" w:date="2021-03-05T08:33:00Z">
                                    <w:rPr>
                                      <w:ins w:id="1863" w:author="Admin" w:date="2021-03-05T08:32:00Z"/>
                                    </w:rPr>
                                  </w:rPrChange>
                                </w:rPr>
                              </w:pPr>
                              <w:ins w:id="1864" w:author="Admin" w:date="2021-03-05T08:32:00Z">
                                <w:r w:rsidRPr="00054DB4">
                                  <w:rPr>
                                    <w:color w:val="FF0000"/>
                                    <w:rPrChange w:id="1865" w:author="Admin" w:date="2021-03-05T08:33:00Z">
                                      <w:rPr/>
                                    </w:rPrChange>
                                  </w:rPr>
                                  <w:t>1997</w:t>
                                </w:r>
                              </w:ins>
                            </w:p>
                            <w:p w:rsidR="00054DB4" w:rsidRPr="00484239" w:rsidDel="00054DB4" w:rsidRDefault="00054DB4" w:rsidP="00054DB4">
                              <w:pPr>
                                <w:rPr>
                                  <w:del w:id="1866" w:author="Admin" w:date="2021-03-05T08:32:00Z"/>
                                  <w:color w:val="FF0000"/>
                                </w:rPr>
                              </w:pPr>
                              <w:ins w:id="1867" w:author="Admin" w:date="2021-03-05T08:32:00Z">
                                <w:r w:rsidRPr="00054DB4">
                                  <w:rPr>
                                    <w:color w:val="FF0000"/>
                                    <w:rPrChange w:id="1868" w:author="Admin" w:date="2021-03-05T08:33:00Z">
                                      <w:rPr/>
                                    </w:rPrChange>
                                  </w:rPr>
                                  <w:t>6.8</w:t>
                                </w:r>
                              </w:ins>
                              <w:del w:id="1869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1004</w:delText>
                                </w:r>
                              </w:del>
                            </w:p>
                            <w:p w:rsidR="00054DB4" w:rsidRPr="00484239" w:rsidDel="00054DB4" w:rsidRDefault="00054DB4" w:rsidP="003F2AF7">
                              <w:pPr>
                                <w:rPr>
                                  <w:del w:id="1870" w:author="Admin" w:date="2021-03-05T08:32:00Z"/>
                                  <w:color w:val="FF0000"/>
                                </w:rPr>
                              </w:pPr>
                              <w:del w:id="1871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Bui Thi</w:delText>
                                </w:r>
                              </w:del>
                            </w:p>
                            <w:p w:rsidR="00054DB4" w:rsidRPr="00484239" w:rsidDel="00054DB4" w:rsidRDefault="00054DB4" w:rsidP="003F2AF7">
                              <w:pPr>
                                <w:rPr>
                                  <w:del w:id="1872" w:author="Admin" w:date="2021-03-05T08:32:00Z"/>
                                  <w:color w:val="FF0000"/>
                                </w:rPr>
                              </w:pPr>
                              <w:del w:id="1873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Hong</w:delText>
                                </w:r>
                              </w:del>
                            </w:p>
                            <w:p w:rsidR="00054DB4" w:rsidRPr="00484239" w:rsidDel="00054DB4" w:rsidRDefault="00054DB4" w:rsidP="003F2AF7">
                              <w:pPr>
                                <w:rPr>
                                  <w:del w:id="1874" w:author="Admin" w:date="2021-03-05T08:32:00Z"/>
                                  <w:color w:val="FF0000"/>
                                </w:rPr>
                              </w:pPr>
                              <w:del w:id="1875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Nu</w:delText>
                                </w:r>
                              </w:del>
                            </w:p>
                            <w:p w:rsidR="00054DB4" w:rsidRPr="00484239" w:rsidDel="00054DB4" w:rsidRDefault="00054DB4" w:rsidP="003F2AF7">
                              <w:pPr>
                                <w:rPr>
                                  <w:del w:id="1876" w:author="Admin" w:date="2021-03-05T08:32:00Z"/>
                                  <w:color w:val="FF0000"/>
                                </w:rPr>
                              </w:pPr>
                              <w:del w:id="1877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1998</w:delText>
                                </w:r>
                              </w:del>
                            </w:p>
                            <w:p w:rsidR="00054DB4" w:rsidRDefault="00054DB4" w:rsidP="003F2AF7">
                              <w:del w:id="1878" w:author="Admin" w:date="2021-03-05T08:32:00Z">
                                <w:r w:rsidRPr="00484239" w:rsidDel="00054DB4">
                                  <w:rPr>
                                    <w:color w:val="FF0000"/>
                                  </w:rPr>
                                  <w:delText>8.66.4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069CE65" id="Text Box 99" o:spid="_x0000_s1102" type="#_x0000_t202" style="position:absolute;margin-left:387pt;margin-top:.55pt;width:83pt;height:2in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" fillcolor="white [3201]" strokeweight=".5pt">
                  <v:textbox>
                    <w:txbxContent>
                      <w:p w:rsidR="00054DB4" w:rsidRPr="00054DB4" w:rsidRDefault="00054DB4" w:rsidP="00054DB4">
                        <w:pPr>
                          <w:rPr>
                            <w:ins w:id="1879" w:author="Admin" w:date="2021-03-05T08:32:00Z"/>
                            <w:color w:val="FF0000"/>
                            <w:rPrChange w:id="1880" w:author="Admin" w:date="2021-03-05T08:33:00Z">
                              <w:rPr>
                                <w:ins w:id="1881" w:author="Admin" w:date="2021-03-05T08:32:00Z"/>
                              </w:rPr>
                            </w:rPrChange>
                          </w:rPr>
                        </w:pPr>
                        <w:ins w:id="1882" w:author="Admin" w:date="2021-03-05T08:32:00Z">
                          <w:r w:rsidRPr="00054DB4">
                            <w:rPr>
                              <w:color w:val="FF0000"/>
                              <w:rPrChange w:id="1883" w:author="Admin" w:date="2021-03-05T08:33:00Z">
                                <w:rPr/>
                              </w:rPrChange>
                            </w:rPr>
                            <w:t>1005</w:t>
                          </w:r>
                        </w:ins>
                      </w:p>
                      <w:p w:rsidR="00054DB4" w:rsidRPr="00054DB4" w:rsidRDefault="00054DB4" w:rsidP="00054DB4">
                        <w:pPr>
                          <w:rPr>
                            <w:ins w:id="1884" w:author="Admin" w:date="2021-03-05T08:32:00Z"/>
                            <w:color w:val="FF0000"/>
                            <w:rPrChange w:id="1885" w:author="Admin" w:date="2021-03-05T08:33:00Z">
                              <w:rPr>
                                <w:ins w:id="1886" w:author="Admin" w:date="2021-03-05T08:32:00Z"/>
                              </w:rPr>
                            </w:rPrChange>
                          </w:rPr>
                        </w:pPr>
                        <w:ins w:id="1887" w:author="Admin" w:date="2021-03-05T08:32:00Z">
                          <w:r w:rsidRPr="00054DB4">
                            <w:rPr>
                              <w:color w:val="FF0000"/>
                              <w:rPrChange w:id="1888" w:author="Admin" w:date="2021-03-05T08:33:00Z">
                                <w:rPr/>
                              </w:rPrChange>
                            </w:rPr>
                            <w:t>Duong Van</w:t>
                          </w:r>
                        </w:ins>
                      </w:p>
                      <w:p w:rsidR="00054DB4" w:rsidRPr="00054DB4" w:rsidRDefault="00054DB4" w:rsidP="00054DB4">
                        <w:pPr>
                          <w:rPr>
                            <w:ins w:id="1889" w:author="Admin" w:date="2021-03-05T08:32:00Z"/>
                            <w:color w:val="FF0000"/>
                            <w:rPrChange w:id="1890" w:author="Admin" w:date="2021-03-05T08:33:00Z">
                              <w:rPr>
                                <w:ins w:id="1891" w:author="Admin" w:date="2021-03-05T08:32:00Z"/>
                              </w:rPr>
                            </w:rPrChange>
                          </w:rPr>
                        </w:pPr>
                        <w:ins w:id="1892" w:author="Admin" w:date="2021-03-05T08:32:00Z">
                          <w:r w:rsidRPr="00054DB4">
                            <w:rPr>
                              <w:color w:val="FF0000"/>
                              <w:rPrChange w:id="1893" w:author="Admin" w:date="2021-03-05T08:33:00Z">
                                <w:rPr/>
                              </w:rPrChange>
                            </w:rPr>
                            <w:t>Hung</w:t>
                          </w:r>
                        </w:ins>
                      </w:p>
                      <w:p w:rsidR="00054DB4" w:rsidRPr="00054DB4" w:rsidRDefault="00054DB4" w:rsidP="00054DB4">
                        <w:pPr>
                          <w:rPr>
                            <w:ins w:id="1894" w:author="Admin" w:date="2021-03-05T08:32:00Z"/>
                            <w:color w:val="FF0000"/>
                            <w:rPrChange w:id="1895" w:author="Admin" w:date="2021-03-05T08:33:00Z">
                              <w:rPr>
                                <w:ins w:id="1896" w:author="Admin" w:date="2021-03-05T08:32:00Z"/>
                              </w:rPr>
                            </w:rPrChange>
                          </w:rPr>
                        </w:pPr>
                        <w:ins w:id="1897" w:author="Admin" w:date="2021-03-05T08:32:00Z">
                          <w:r w:rsidRPr="00054DB4">
                            <w:rPr>
                              <w:color w:val="FF0000"/>
                              <w:rPrChange w:id="1898" w:author="Admin" w:date="2021-03-05T08:33:00Z">
                                <w:rPr/>
                              </w:rPrChange>
                            </w:rPr>
                            <w:t>Nam</w:t>
                          </w:r>
                        </w:ins>
                      </w:p>
                      <w:p w:rsidR="00054DB4" w:rsidRPr="00054DB4" w:rsidRDefault="00054DB4" w:rsidP="00054DB4">
                        <w:pPr>
                          <w:rPr>
                            <w:ins w:id="1899" w:author="Admin" w:date="2021-03-05T08:32:00Z"/>
                            <w:color w:val="FF0000"/>
                            <w:rPrChange w:id="1900" w:author="Admin" w:date="2021-03-05T08:33:00Z">
                              <w:rPr>
                                <w:ins w:id="1901" w:author="Admin" w:date="2021-03-05T08:32:00Z"/>
                              </w:rPr>
                            </w:rPrChange>
                          </w:rPr>
                        </w:pPr>
                        <w:ins w:id="1902" w:author="Admin" w:date="2021-03-05T08:32:00Z">
                          <w:r w:rsidRPr="00054DB4">
                            <w:rPr>
                              <w:color w:val="FF0000"/>
                              <w:rPrChange w:id="1903" w:author="Admin" w:date="2021-03-05T08:33:00Z">
                                <w:rPr/>
                              </w:rPrChange>
                            </w:rPr>
                            <w:t>1997</w:t>
                          </w:r>
                        </w:ins>
                      </w:p>
                      <w:p w:rsidR="00054DB4" w:rsidRPr="00484239" w:rsidDel="00054DB4" w:rsidRDefault="00054DB4" w:rsidP="00054DB4">
                        <w:pPr>
                          <w:rPr>
                            <w:del w:id="1904" w:author="Admin" w:date="2021-03-05T08:32:00Z"/>
                            <w:color w:val="FF0000"/>
                          </w:rPr>
                        </w:pPr>
                        <w:ins w:id="1905" w:author="Admin" w:date="2021-03-05T08:32:00Z">
                          <w:r w:rsidRPr="00054DB4">
                            <w:rPr>
                              <w:color w:val="FF0000"/>
                              <w:rPrChange w:id="1906" w:author="Admin" w:date="2021-03-05T08:33:00Z">
                                <w:rPr/>
                              </w:rPrChange>
                            </w:rPr>
                            <w:t>6.8</w:t>
                          </w:r>
                        </w:ins>
                        <w:del w:id="1907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1004</w:delText>
                          </w:r>
                        </w:del>
                      </w:p>
                      <w:p w:rsidR="00054DB4" w:rsidRPr="00484239" w:rsidDel="00054DB4" w:rsidRDefault="00054DB4" w:rsidP="003F2AF7">
                        <w:pPr>
                          <w:rPr>
                            <w:del w:id="1908" w:author="Admin" w:date="2021-03-05T08:32:00Z"/>
                            <w:color w:val="FF0000"/>
                          </w:rPr>
                        </w:pPr>
                        <w:del w:id="1909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Bui Thi</w:delText>
                          </w:r>
                        </w:del>
                      </w:p>
                      <w:p w:rsidR="00054DB4" w:rsidRPr="00484239" w:rsidDel="00054DB4" w:rsidRDefault="00054DB4" w:rsidP="003F2AF7">
                        <w:pPr>
                          <w:rPr>
                            <w:del w:id="1910" w:author="Admin" w:date="2021-03-05T08:32:00Z"/>
                            <w:color w:val="FF0000"/>
                          </w:rPr>
                        </w:pPr>
                        <w:del w:id="1911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Hong</w:delText>
                          </w:r>
                        </w:del>
                      </w:p>
                      <w:p w:rsidR="00054DB4" w:rsidRPr="00484239" w:rsidDel="00054DB4" w:rsidRDefault="00054DB4" w:rsidP="003F2AF7">
                        <w:pPr>
                          <w:rPr>
                            <w:del w:id="1912" w:author="Admin" w:date="2021-03-05T08:32:00Z"/>
                            <w:color w:val="FF0000"/>
                          </w:rPr>
                        </w:pPr>
                        <w:del w:id="1913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Nu</w:delText>
                          </w:r>
                        </w:del>
                      </w:p>
                      <w:p w:rsidR="00054DB4" w:rsidRPr="00484239" w:rsidDel="00054DB4" w:rsidRDefault="00054DB4" w:rsidP="003F2AF7">
                        <w:pPr>
                          <w:rPr>
                            <w:del w:id="1914" w:author="Admin" w:date="2021-03-05T08:32:00Z"/>
                            <w:color w:val="FF0000"/>
                          </w:rPr>
                        </w:pPr>
                        <w:del w:id="1915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1998</w:delText>
                          </w:r>
                        </w:del>
                      </w:p>
                      <w:p w:rsidR="00054DB4" w:rsidRDefault="00054DB4" w:rsidP="003F2AF7">
                        <w:del w:id="1916" w:author="Admin" w:date="2021-03-05T08:32:00Z">
                          <w:r w:rsidRPr="00484239" w:rsidDel="00054DB4">
                            <w:rPr>
                              <w:color w:val="FF0000"/>
                            </w:rPr>
                            <w:delText>8.66.4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054DB4" w:rsidRDefault="00054DB4" w:rsidP="003F2AF7">
      <w:pPr>
        <w:rPr>
          <w:ins w:id="1917" w:author="Admin" w:date="2021-03-05T08:31:00Z"/>
        </w:rPr>
        <w:pPrChange w:id="1918" w:author="Admin" w:date="2021-03-05T08:27:00Z">
          <w:pPr/>
        </w:pPrChange>
      </w:pPr>
    </w:p>
    <w:p w:rsidR="00054DB4" w:rsidRDefault="00054DB4" w:rsidP="003F2AF7">
      <w:pPr>
        <w:rPr>
          <w:ins w:id="1919" w:author="Admin" w:date="2021-03-05T08:31:00Z"/>
        </w:rPr>
        <w:pPrChange w:id="1920" w:author="Admin" w:date="2021-03-05T08:27:00Z">
          <w:pPr/>
        </w:pPrChange>
      </w:pPr>
    </w:p>
    <w:p w:rsidR="00054DB4" w:rsidRDefault="00054DB4" w:rsidP="003F2AF7">
      <w:pPr>
        <w:rPr>
          <w:ins w:id="1921" w:author="Admin" w:date="2021-03-05T08:31:00Z"/>
        </w:rPr>
        <w:pPrChange w:id="1922" w:author="Admin" w:date="2021-03-05T08:27:00Z">
          <w:pPr/>
        </w:pPrChange>
      </w:pPr>
    </w:p>
    <w:p w:rsidR="00054DB4" w:rsidRDefault="00054DB4" w:rsidP="003F2AF7">
      <w:pPr>
        <w:rPr>
          <w:ins w:id="1923" w:author="Admin" w:date="2021-03-05T08:31:00Z"/>
        </w:rPr>
        <w:pPrChange w:id="1924" w:author="Admin" w:date="2021-03-05T08:27:00Z">
          <w:pPr/>
        </w:pPrChange>
      </w:pPr>
    </w:p>
    <w:p w:rsidR="00054DB4" w:rsidRDefault="00054DB4" w:rsidP="00054DB4">
      <w:pPr>
        <w:rPr>
          <w:ins w:id="1925" w:author="Admin" w:date="2021-03-05T08:32:00Z"/>
        </w:rPr>
      </w:pPr>
    </w:p>
    <w:p w:rsidR="00054DB4" w:rsidRDefault="00054DB4" w:rsidP="00054DB4">
      <w:pPr>
        <w:rPr>
          <w:ins w:id="1926" w:author="Admin" w:date="2021-03-05T08:32:00Z"/>
        </w:rPr>
      </w:pPr>
    </w:p>
    <w:p w:rsidR="00054DB4" w:rsidRDefault="00054DB4" w:rsidP="00054DB4">
      <w:pPr>
        <w:rPr>
          <w:ins w:id="1927" w:author="Admin" w:date="2021-03-05T08:31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054DB4" w:rsidTr="00054DB4">
        <w:trPr>
          <w:trHeight w:val="2180"/>
          <w:ins w:id="1928" w:author="Admin" w:date="2021-03-05T08:31:00Z"/>
        </w:trPr>
        <w:tc>
          <w:tcPr>
            <w:tcW w:w="1904" w:type="dxa"/>
          </w:tcPr>
          <w:p w:rsidR="00054DB4" w:rsidRPr="00484239" w:rsidRDefault="00054DB4" w:rsidP="00054DB4">
            <w:pPr>
              <w:rPr>
                <w:ins w:id="1929" w:author="Admin" w:date="2021-03-05T08:31:00Z"/>
                <w:color w:val="000000" w:themeColor="text1"/>
              </w:rPr>
            </w:pPr>
            <w:ins w:id="1930" w:author="Admin" w:date="2021-03-05T08:31:00Z">
              <w:r w:rsidRPr="00484239">
                <w:rPr>
                  <w:color w:val="000000" w:themeColor="text1"/>
                </w:rPr>
                <w:t>1002</w:t>
              </w:r>
            </w:ins>
          </w:p>
          <w:p w:rsidR="00054DB4" w:rsidRPr="00484239" w:rsidRDefault="00054DB4" w:rsidP="00054DB4">
            <w:pPr>
              <w:rPr>
                <w:ins w:id="1931" w:author="Admin" w:date="2021-03-05T08:31:00Z"/>
                <w:color w:val="000000" w:themeColor="text1"/>
              </w:rPr>
            </w:pPr>
            <w:ins w:id="1932" w:author="Admin" w:date="2021-03-05T08:31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054DB4" w:rsidRPr="00484239" w:rsidRDefault="00054DB4" w:rsidP="00054DB4">
            <w:pPr>
              <w:rPr>
                <w:ins w:id="1933" w:author="Admin" w:date="2021-03-05T08:31:00Z"/>
                <w:color w:val="000000" w:themeColor="text1"/>
              </w:rPr>
            </w:pPr>
            <w:ins w:id="1934" w:author="Admin" w:date="2021-03-05T08:31:00Z">
              <w:r w:rsidRPr="00484239">
                <w:rPr>
                  <w:color w:val="000000" w:themeColor="text1"/>
                </w:rPr>
                <w:t>Bich</w:t>
              </w:r>
            </w:ins>
          </w:p>
          <w:p w:rsidR="00054DB4" w:rsidRPr="00484239" w:rsidRDefault="00054DB4" w:rsidP="00054DB4">
            <w:pPr>
              <w:rPr>
                <w:ins w:id="1935" w:author="Admin" w:date="2021-03-05T08:31:00Z"/>
                <w:color w:val="000000" w:themeColor="text1"/>
              </w:rPr>
            </w:pPr>
            <w:ins w:id="1936" w:author="Admin" w:date="2021-03-05T08:31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1937" w:author="Admin" w:date="2021-03-05T08:31:00Z"/>
                <w:color w:val="000000" w:themeColor="text1"/>
              </w:rPr>
            </w:pPr>
            <w:ins w:id="1938" w:author="Admin" w:date="2021-03-05T08:31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Default="00054DB4" w:rsidP="00054DB4">
            <w:pPr>
              <w:rPr>
                <w:ins w:id="1939" w:author="Admin" w:date="2021-03-05T08:31:00Z"/>
              </w:rPr>
            </w:pPr>
            <w:ins w:id="1940" w:author="Admin" w:date="2021-03-05T08:31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1941" w:author="Admin" w:date="2021-03-05T08:31:00Z"/>
                <w:color w:val="000000" w:themeColor="text1"/>
              </w:rPr>
            </w:pPr>
            <w:ins w:id="1942" w:author="Admin" w:date="2021-03-05T08:31:00Z">
              <w:r w:rsidRPr="00484239">
                <w:rPr>
                  <w:color w:val="000000" w:themeColor="text1"/>
                </w:rPr>
                <w:t>1004</w:t>
              </w:r>
            </w:ins>
          </w:p>
          <w:p w:rsidR="00054DB4" w:rsidRPr="00484239" w:rsidRDefault="00054DB4" w:rsidP="00054DB4">
            <w:pPr>
              <w:rPr>
                <w:ins w:id="1943" w:author="Admin" w:date="2021-03-05T08:31:00Z"/>
                <w:color w:val="000000" w:themeColor="text1"/>
              </w:rPr>
            </w:pPr>
            <w:ins w:id="1944" w:author="Admin" w:date="2021-03-05T08:31:00Z">
              <w:r w:rsidRPr="00484239">
                <w:rPr>
                  <w:color w:val="000000" w:themeColor="text1"/>
                </w:rPr>
                <w:t>Bui Thi</w:t>
              </w:r>
            </w:ins>
          </w:p>
          <w:p w:rsidR="00054DB4" w:rsidRPr="00484239" w:rsidRDefault="00054DB4" w:rsidP="00054DB4">
            <w:pPr>
              <w:rPr>
                <w:ins w:id="1945" w:author="Admin" w:date="2021-03-05T08:31:00Z"/>
                <w:color w:val="000000" w:themeColor="text1"/>
              </w:rPr>
            </w:pPr>
            <w:ins w:id="1946" w:author="Admin" w:date="2021-03-05T08:31:00Z">
              <w:r w:rsidRPr="00484239">
                <w:rPr>
                  <w:color w:val="000000" w:themeColor="text1"/>
                </w:rPr>
                <w:t>Hong</w:t>
              </w:r>
            </w:ins>
          </w:p>
          <w:p w:rsidR="00054DB4" w:rsidRPr="00484239" w:rsidRDefault="00054DB4" w:rsidP="00054DB4">
            <w:pPr>
              <w:rPr>
                <w:ins w:id="1947" w:author="Admin" w:date="2021-03-05T08:31:00Z"/>
                <w:color w:val="000000" w:themeColor="text1"/>
              </w:rPr>
            </w:pPr>
            <w:ins w:id="1948" w:author="Admin" w:date="2021-03-05T08:31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1949" w:author="Admin" w:date="2021-03-05T08:31:00Z"/>
                <w:color w:val="000000" w:themeColor="text1"/>
              </w:rPr>
            </w:pPr>
            <w:ins w:id="1950" w:author="Admin" w:date="2021-03-05T08:31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Pr="00484239" w:rsidRDefault="00054DB4" w:rsidP="00054DB4">
            <w:pPr>
              <w:rPr>
                <w:ins w:id="1951" w:author="Admin" w:date="2021-03-05T08:31:00Z"/>
                <w:color w:val="000000" w:themeColor="text1"/>
              </w:rPr>
            </w:pPr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1952" w:author="Admin" w:date="2021-03-05T08:31:00Z"/>
                <w:color w:val="000000" w:themeColor="text1"/>
              </w:rPr>
            </w:pPr>
            <w:ins w:id="1953" w:author="Admin" w:date="2021-03-05T08:31:00Z">
              <w:r w:rsidRPr="00484239">
                <w:rPr>
                  <w:color w:val="000000" w:themeColor="text1"/>
                </w:rPr>
                <w:t>1003</w:t>
              </w:r>
            </w:ins>
          </w:p>
          <w:p w:rsidR="00054DB4" w:rsidRPr="00484239" w:rsidRDefault="00054DB4" w:rsidP="00054DB4">
            <w:pPr>
              <w:rPr>
                <w:ins w:id="1954" w:author="Admin" w:date="2021-03-05T08:31:00Z"/>
                <w:color w:val="000000" w:themeColor="text1"/>
              </w:rPr>
            </w:pPr>
            <w:ins w:id="1955" w:author="Admin" w:date="2021-03-05T08:31:00Z">
              <w:r w:rsidRPr="00484239">
                <w:rPr>
                  <w:color w:val="000000" w:themeColor="text1"/>
                </w:rPr>
                <w:t>Nguyen Van</w:t>
              </w:r>
            </w:ins>
          </w:p>
          <w:p w:rsidR="00054DB4" w:rsidRPr="00484239" w:rsidRDefault="00054DB4" w:rsidP="00054DB4">
            <w:pPr>
              <w:rPr>
                <w:ins w:id="1956" w:author="Admin" w:date="2021-03-05T08:31:00Z"/>
                <w:color w:val="000000" w:themeColor="text1"/>
              </w:rPr>
            </w:pPr>
            <w:ins w:id="1957" w:author="Admin" w:date="2021-03-05T08:31:00Z">
              <w:r w:rsidRPr="00484239">
                <w:rPr>
                  <w:color w:val="000000" w:themeColor="text1"/>
                </w:rPr>
                <w:t>Giang</w:t>
              </w:r>
            </w:ins>
          </w:p>
          <w:p w:rsidR="00054DB4" w:rsidRPr="00484239" w:rsidRDefault="00054DB4" w:rsidP="00054DB4">
            <w:pPr>
              <w:rPr>
                <w:ins w:id="1958" w:author="Admin" w:date="2021-03-05T08:31:00Z"/>
                <w:color w:val="000000" w:themeColor="text1"/>
              </w:rPr>
            </w:pPr>
            <w:ins w:id="1959" w:author="Admin" w:date="2021-03-05T08:31:00Z">
              <w:r w:rsidRPr="00484239">
                <w:rPr>
                  <w:color w:val="000000" w:themeColor="text1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1960" w:author="Admin" w:date="2021-03-05T08:31:00Z"/>
                <w:color w:val="000000" w:themeColor="text1"/>
              </w:rPr>
            </w:pPr>
            <w:ins w:id="1961" w:author="Admin" w:date="2021-03-05T08:31:00Z">
              <w:r w:rsidRPr="00484239">
                <w:rPr>
                  <w:color w:val="000000" w:themeColor="text1"/>
                </w:rPr>
                <w:t>1996</w:t>
              </w:r>
            </w:ins>
          </w:p>
          <w:p w:rsidR="00054DB4" w:rsidRPr="00484239" w:rsidRDefault="00054DB4" w:rsidP="00054DB4">
            <w:pPr>
              <w:rPr>
                <w:ins w:id="1962" w:author="Admin" w:date="2021-03-05T08:31:00Z"/>
                <w:color w:val="000000" w:themeColor="text1"/>
              </w:rPr>
            </w:pPr>
            <w:ins w:id="1963" w:author="Admin" w:date="2021-03-05T08:31:00Z">
              <w:r w:rsidRPr="00484239">
                <w:rPr>
                  <w:color w:val="000000" w:themeColor="text1"/>
                </w:rPr>
                <w:t>6.4</w:t>
              </w:r>
            </w:ins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1964" w:author="Admin" w:date="2021-03-05T08:31:00Z"/>
                <w:color w:val="FF0000"/>
                <w:rPrChange w:id="1965" w:author="Admin" w:date="2021-03-05T08:32:00Z">
                  <w:rPr>
                    <w:ins w:id="1966" w:author="Admin" w:date="2021-03-05T08:31:00Z"/>
                    <w:color w:val="000000" w:themeColor="text1"/>
                  </w:rPr>
                </w:rPrChange>
              </w:rPr>
            </w:pPr>
            <w:ins w:id="1967" w:author="Admin" w:date="2021-03-05T08:31:00Z">
              <w:r w:rsidRPr="00054DB4">
                <w:rPr>
                  <w:color w:val="FF0000"/>
                  <w:rPrChange w:id="1968" w:author="Admin" w:date="2021-03-05T08:32:00Z">
                    <w:rPr>
                      <w:color w:val="000000" w:themeColor="text1"/>
                    </w:rPr>
                  </w:rPrChange>
                </w:rPr>
                <w:t>1001</w:t>
              </w:r>
            </w:ins>
          </w:p>
          <w:p w:rsidR="00054DB4" w:rsidRPr="00054DB4" w:rsidRDefault="00054DB4" w:rsidP="00054DB4">
            <w:pPr>
              <w:rPr>
                <w:ins w:id="1969" w:author="Admin" w:date="2021-03-05T08:31:00Z"/>
                <w:color w:val="FF0000"/>
                <w:rPrChange w:id="1970" w:author="Admin" w:date="2021-03-05T08:32:00Z">
                  <w:rPr>
                    <w:ins w:id="1971" w:author="Admin" w:date="2021-03-05T08:31:00Z"/>
                    <w:color w:val="000000" w:themeColor="text1"/>
                  </w:rPr>
                </w:rPrChange>
              </w:rPr>
            </w:pPr>
            <w:ins w:id="1972" w:author="Admin" w:date="2021-03-05T08:31:00Z">
              <w:r w:rsidRPr="00054DB4">
                <w:rPr>
                  <w:color w:val="FF0000"/>
                  <w:rPrChange w:id="1973" w:author="Admin" w:date="2021-03-05T08:32:00Z">
                    <w:rPr>
                      <w:color w:val="000000" w:themeColor="text1"/>
                    </w:rPr>
                  </w:rPrChange>
                </w:rPr>
                <w:t>Tran Van</w:t>
              </w:r>
            </w:ins>
          </w:p>
          <w:p w:rsidR="00054DB4" w:rsidRPr="00054DB4" w:rsidRDefault="00054DB4" w:rsidP="00054DB4">
            <w:pPr>
              <w:rPr>
                <w:ins w:id="1974" w:author="Admin" w:date="2021-03-05T08:31:00Z"/>
                <w:color w:val="FF0000"/>
                <w:rPrChange w:id="1975" w:author="Admin" w:date="2021-03-05T08:32:00Z">
                  <w:rPr>
                    <w:ins w:id="1976" w:author="Admin" w:date="2021-03-05T08:31:00Z"/>
                    <w:color w:val="000000" w:themeColor="text1"/>
                  </w:rPr>
                </w:rPrChange>
              </w:rPr>
            </w:pPr>
            <w:ins w:id="1977" w:author="Admin" w:date="2021-03-05T08:31:00Z">
              <w:r w:rsidRPr="00054DB4">
                <w:rPr>
                  <w:color w:val="FF0000"/>
                  <w:rPrChange w:id="1978" w:author="Admin" w:date="2021-03-05T08:32:00Z">
                    <w:rPr>
                      <w:color w:val="000000" w:themeColor="text1"/>
                    </w:rPr>
                  </w:rPrChange>
                </w:rPr>
                <w:t>Thanh</w:t>
              </w:r>
            </w:ins>
          </w:p>
          <w:p w:rsidR="00054DB4" w:rsidRPr="00054DB4" w:rsidRDefault="00054DB4" w:rsidP="00054DB4">
            <w:pPr>
              <w:rPr>
                <w:ins w:id="1979" w:author="Admin" w:date="2021-03-05T08:31:00Z"/>
                <w:color w:val="FF0000"/>
                <w:rPrChange w:id="1980" w:author="Admin" w:date="2021-03-05T08:32:00Z">
                  <w:rPr>
                    <w:ins w:id="1981" w:author="Admin" w:date="2021-03-05T08:31:00Z"/>
                    <w:color w:val="000000" w:themeColor="text1"/>
                  </w:rPr>
                </w:rPrChange>
              </w:rPr>
            </w:pPr>
            <w:ins w:id="1982" w:author="Admin" w:date="2021-03-05T08:31:00Z">
              <w:r w:rsidRPr="00054DB4">
                <w:rPr>
                  <w:color w:val="FF0000"/>
                  <w:rPrChange w:id="1983" w:author="Admin" w:date="2021-03-05T08:32:00Z">
                    <w:rPr>
                      <w:color w:val="000000" w:themeColor="text1"/>
                    </w:rPr>
                  </w:rPrChange>
                </w:rPr>
                <w:t>Nam</w:t>
              </w:r>
            </w:ins>
          </w:p>
          <w:p w:rsidR="00054DB4" w:rsidRPr="00054DB4" w:rsidRDefault="00054DB4" w:rsidP="00054DB4">
            <w:pPr>
              <w:rPr>
                <w:ins w:id="1984" w:author="Admin" w:date="2021-03-05T08:31:00Z"/>
                <w:color w:val="FF0000"/>
                <w:rPrChange w:id="1985" w:author="Admin" w:date="2021-03-05T08:32:00Z">
                  <w:rPr>
                    <w:ins w:id="1986" w:author="Admin" w:date="2021-03-05T08:31:00Z"/>
                    <w:color w:val="000000" w:themeColor="text1"/>
                  </w:rPr>
                </w:rPrChange>
              </w:rPr>
            </w:pPr>
            <w:ins w:id="1987" w:author="Admin" w:date="2021-03-05T08:31:00Z">
              <w:r w:rsidRPr="00054DB4">
                <w:rPr>
                  <w:color w:val="FF0000"/>
                  <w:rPrChange w:id="1988" w:author="Admin" w:date="2021-03-05T08:32:00Z">
                    <w:rPr>
                      <w:color w:val="000000" w:themeColor="text1"/>
                    </w:rPr>
                  </w:rPrChange>
                </w:rPr>
                <w:t>1997</w:t>
              </w:r>
            </w:ins>
          </w:p>
          <w:p w:rsidR="00054DB4" w:rsidRPr="00484239" w:rsidRDefault="00054DB4" w:rsidP="00054DB4">
            <w:pPr>
              <w:rPr>
                <w:ins w:id="1989" w:author="Admin" w:date="2021-03-05T08:31:00Z"/>
                <w:color w:val="FF0000"/>
              </w:rPr>
            </w:pPr>
            <w:ins w:id="1990" w:author="Admin" w:date="2021-03-05T08:31:00Z">
              <w:r w:rsidRPr="00054DB4">
                <w:rPr>
                  <w:color w:val="FF0000"/>
                  <w:rPrChange w:id="1991" w:author="Admin" w:date="2021-03-05T08:32:00Z">
                    <w:rPr>
                      <w:color w:val="000000" w:themeColor="text1"/>
                    </w:rPr>
                  </w:rPrChange>
                </w:rPr>
                <w:t>7.5</w:t>
              </w:r>
            </w:ins>
          </w:p>
        </w:tc>
        <w:tc>
          <w:tcPr>
            <w:tcW w:w="1906" w:type="dxa"/>
          </w:tcPr>
          <w:p w:rsidR="00054DB4" w:rsidRDefault="00054DB4" w:rsidP="00054DB4">
            <w:pPr>
              <w:rPr>
                <w:ins w:id="1992" w:author="Admin" w:date="2021-03-05T08:31:00Z"/>
              </w:rPr>
            </w:pPr>
          </w:p>
        </w:tc>
      </w:tr>
    </w:tbl>
    <w:p w:rsidR="00054DB4" w:rsidRDefault="00054DB4" w:rsidP="00054DB4">
      <w:pPr>
        <w:rPr>
          <w:ins w:id="1993" w:author="Admin" w:date="2021-03-05T08:31:00Z"/>
        </w:rPr>
      </w:pPr>
    </w:p>
    <w:p w:rsidR="003F2AF7" w:rsidRDefault="003F2AF7" w:rsidP="003F2AF7">
      <w:pPr>
        <w:rPr>
          <w:ins w:id="1994" w:author="Admin" w:date="2021-03-05T08:33:00Z"/>
        </w:rPr>
        <w:pPrChange w:id="1995" w:author="Admin" w:date="2021-03-05T08:27:00Z">
          <w:pPr/>
        </w:pPrChange>
      </w:pPr>
    </w:p>
    <w:p w:rsidR="00054DB4" w:rsidRDefault="00054DB4" w:rsidP="00054DB4">
      <w:pPr>
        <w:rPr>
          <w:ins w:id="1996" w:author="Admin" w:date="2021-03-05T08:33:00Z"/>
        </w:rPr>
      </w:pPr>
    </w:p>
    <w:p w:rsidR="00054DB4" w:rsidRDefault="00054DB4">
      <w:pPr>
        <w:rPr>
          <w:ins w:id="1997" w:author="Admin" w:date="2021-03-05T08:33:00Z"/>
        </w:rPr>
      </w:pPr>
      <w:ins w:id="1998" w:author="Admin" w:date="2021-03-05T08:33:00Z">
        <w:r>
          <w:br w:type="page"/>
        </w:r>
      </w:ins>
    </w:p>
    <w:p w:rsidR="00054DB4" w:rsidRDefault="00054DB4" w:rsidP="00054DB4">
      <w:pPr>
        <w:rPr>
          <w:ins w:id="1999" w:author="Admin" w:date="2021-03-05T08:33:00Z"/>
        </w:rPr>
      </w:pPr>
      <w:ins w:id="2000" w:author="Admin" w:date="2021-03-05T08:33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81120" behindDoc="0" locked="0" layoutInCell="1" allowOverlap="1" wp14:anchorId="7225C903" wp14:editId="2E9D6EC7">
                  <wp:simplePos x="0" y="0"/>
                  <wp:positionH relativeFrom="margin">
                    <wp:posOffset>4914900</wp:posOffset>
                  </wp:positionH>
                  <wp:positionV relativeFrom="paragraph">
                    <wp:posOffset>6985</wp:posOffset>
                  </wp:positionV>
                  <wp:extent cx="1054100" cy="1828800"/>
                  <wp:effectExtent l="0" t="0" r="12700" b="19050"/>
                  <wp:wrapNone/>
                  <wp:docPr id="100" name="Text Box 1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41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1005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Duong Van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Hung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Nam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1997</w:t>
                              </w:r>
                            </w:p>
                            <w:p w:rsidR="00054DB4" w:rsidRDefault="00054DB4" w:rsidP="00054DB4">
                              <w:r w:rsidRPr="00484239">
                                <w:rPr>
                                  <w:color w:val="FF0000"/>
                                </w:rPr>
                                <w:t>6.8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5C903" id="Text Box 100" o:spid="_x0000_s1103" type="#_x0000_t202" style="position:absolute;margin-left:387pt;margin-top:.55pt;width:83pt;height:2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" fillcolor="white [3201]" strokeweight=".5pt">
                  <v:textbox>
                    <w:txbxContent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1005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Duong Van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Hung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Nam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1997</w:t>
                        </w:r>
                      </w:p>
                      <w:p w:rsidR="00054DB4" w:rsidRDefault="00054DB4" w:rsidP="00054DB4">
                        <w:r w:rsidRPr="00484239">
                          <w:rPr>
                            <w:color w:val="FF0000"/>
                          </w:rPr>
                          <w:t>6.8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054DB4" w:rsidRDefault="00054DB4" w:rsidP="00054DB4">
      <w:pPr>
        <w:rPr>
          <w:ins w:id="2001" w:author="Admin" w:date="2021-03-05T08:33:00Z"/>
        </w:rPr>
      </w:pPr>
    </w:p>
    <w:p w:rsidR="00054DB4" w:rsidRDefault="00054DB4" w:rsidP="00054DB4">
      <w:pPr>
        <w:rPr>
          <w:ins w:id="2002" w:author="Admin" w:date="2021-03-05T08:33:00Z"/>
        </w:rPr>
      </w:pPr>
    </w:p>
    <w:p w:rsidR="00054DB4" w:rsidRDefault="00054DB4" w:rsidP="00054DB4">
      <w:pPr>
        <w:rPr>
          <w:ins w:id="2003" w:author="Admin" w:date="2021-03-05T08:33:00Z"/>
        </w:rPr>
      </w:pPr>
    </w:p>
    <w:p w:rsidR="00054DB4" w:rsidRDefault="00054DB4" w:rsidP="00054DB4">
      <w:pPr>
        <w:rPr>
          <w:ins w:id="2004" w:author="Admin" w:date="2021-03-05T08:33:00Z"/>
        </w:rPr>
      </w:pPr>
    </w:p>
    <w:p w:rsidR="00054DB4" w:rsidRDefault="00054DB4" w:rsidP="00054DB4">
      <w:pPr>
        <w:rPr>
          <w:ins w:id="2005" w:author="Admin" w:date="2021-03-05T08:33:00Z"/>
        </w:rPr>
      </w:pPr>
    </w:p>
    <w:p w:rsidR="00054DB4" w:rsidRDefault="00054DB4" w:rsidP="00054DB4">
      <w:pPr>
        <w:rPr>
          <w:ins w:id="2006" w:author="Admin" w:date="2021-03-05T08:33:00Z"/>
        </w:rPr>
      </w:pPr>
    </w:p>
    <w:p w:rsidR="00054DB4" w:rsidRDefault="00054DB4" w:rsidP="00054DB4">
      <w:pPr>
        <w:rPr>
          <w:ins w:id="2007" w:author="Admin" w:date="2021-03-05T08:33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054DB4" w:rsidTr="00054DB4">
        <w:trPr>
          <w:trHeight w:val="2180"/>
          <w:ins w:id="2008" w:author="Admin" w:date="2021-03-05T08:33:00Z"/>
        </w:trPr>
        <w:tc>
          <w:tcPr>
            <w:tcW w:w="1904" w:type="dxa"/>
          </w:tcPr>
          <w:p w:rsidR="00054DB4" w:rsidRPr="00484239" w:rsidRDefault="00054DB4" w:rsidP="00054DB4">
            <w:pPr>
              <w:rPr>
                <w:ins w:id="2009" w:author="Admin" w:date="2021-03-05T08:33:00Z"/>
                <w:color w:val="000000" w:themeColor="text1"/>
              </w:rPr>
            </w:pPr>
            <w:ins w:id="2010" w:author="Admin" w:date="2021-03-05T08:33:00Z">
              <w:r w:rsidRPr="00484239">
                <w:rPr>
                  <w:color w:val="000000" w:themeColor="text1"/>
                </w:rPr>
                <w:t>1002</w:t>
              </w:r>
            </w:ins>
          </w:p>
          <w:p w:rsidR="00054DB4" w:rsidRPr="00484239" w:rsidRDefault="00054DB4" w:rsidP="00054DB4">
            <w:pPr>
              <w:rPr>
                <w:ins w:id="2011" w:author="Admin" w:date="2021-03-05T08:33:00Z"/>
                <w:color w:val="000000" w:themeColor="text1"/>
              </w:rPr>
            </w:pPr>
            <w:ins w:id="2012" w:author="Admin" w:date="2021-03-05T08:33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054DB4" w:rsidRPr="00484239" w:rsidRDefault="00054DB4" w:rsidP="00054DB4">
            <w:pPr>
              <w:rPr>
                <w:ins w:id="2013" w:author="Admin" w:date="2021-03-05T08:33:00Z"/>
                <w:color w:val="000000" w:themeColor="text1"/>
              </w:rPr>
            </w:pPr>
            <w:ins w:id="2014" w:author="Admin" w:date="2021-03-05T08:33:00Z">
              <w:r w:rsidRPr="00484239">
                <w:rPr>
                  <w:color w:val="000000" w:themeColor="text1"/>
                </w:rPr>
                <w:t>Bich</w:t>
              </w:r>
            </w:ins>
          </w:p>
          <w:p w:rsidR="00054DB4" w:rsidRPr="00484239" w:rsidRDefault="00054DB4" w:rsidP="00054DB4">
            <w:pPr>
              <w:rPr>
                <w:ins w:id="2015" w:author="Admin" w:date="2021-03-05T08:33:00Z"/>
                <w:color w:val="000000" w:themeColor="text1"/>
              </w:rPr>
            </w:pPr>
            <w:ins w:id="2016" w:author="Admin" w:date="2021-03-05T08:33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2017" w:author="Admin" w:date="2021-03-05T08:33:00Z"/>
                <w:color w:val="000000" w:themeColor="text1"/>
              </w:rPr>
            </w:pPr>
            <w:ins w:id="2018" w:author="Admin" w:date="2021-03-05T08:33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Default="00054DB4" w:rsidP="00054DB4">
            <w:pPr>
              <w:rPr>
                <w:ins w:id="2019" w:author="Admin" w:date="2021-03-05T08:33:00Z"/>
              </w:rPr>
            </w:pPr>
            <w:ins w:id="2020" w:author="Admin" w:date="2021-03-05T08:33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021" w:author="Admin" w:date="2021-03-05T08:33:00Z"/>
                <w:color w:val="000000" w:themeColor="text1"/>
              </w:rPr>
            </w:pPr>
            <w:ins w:id="2022" w:author="Admin" w:date="2021-03-05T08:33:00Z">
              <w:r w:rsidRPr="00484239">
                <w:rPr>
                  <w:color w:val="000000" w:themeColor="text1"/>
                </w:rPr>
                <w:t>1004</w:t>
              </w:r>
            </w:ins>
          </w:p>
          <w:p w:rsidR="00054DB4" w:rsidRPr="00484239" w:rsidRDefault="00054DB4" w:rsidP="00054DB4">
            <w:pPr>
              <w:rPr>
                <w:ins w:id="2023" w:author="Admin" w:date="2021-03-05T08:33:00Z"/>
                <w:color w:val="000000" w:themeColor="text1"/>
              </w:rPr>
            </w:pPr>
            <w:ins w:id="2024" w:author="Admin" w:date="2021-03-05T08:33:00Z">
              <w:r w:rsidRPr="00484239">
                <w:rPr>
                  <w:color w:val="000000" w:themeColor="text1"/>
                </w:rPr>
                <w:t>Bui Thi</w:t>
              </w:r>
            </w:ins>
          </w:p>
          <w:p w:rsidR="00054DB4" w:rsidRPr="00484239" w:rsidRDefault="00054DB4" w:rsidP="00054DB4">
            <w:pPr>
              <w:rPr>
                <w:ins w:id="2025" w:author="Admin" w:date="2021-03-05T08:33:00Z"/>
                <w:color w:val="000000" w:themeColor="text1"/>
              </w:rPr>
            </w:pPr>
            <w:ins w:id="2026" w:author="Admin" w:date="2021-03-05T08:33:00Z">
              <w:r w:rsidRPr="00484239">
                <w:rPr>
                  <w:color w:val="000000" w:themeColor="text1"/>
                </w:rPr>
                <w:t>Hong</w:t>
              </w:r>
            </w:ins>
          </w:p>
          <w:p w:rsidR="00054DB4" w:rsidRPr="00484239" w:rsidRDefault="00054DB4" w:rsidP="00054DB4">
            <w:pPr>
              <w:rPr>
                <w:ins w:id="2027" w:author="Admin" w:date="2021-03-05T08:33:00Z"/>
                <w:color w:val="000000" w:themeColor="text1"/>
              </w:rPr>
            </w:pPr>
            <w:ins w:id="2028" w:author="Admin" w:date="2021-03-05T08:33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2029" w:author="Admin" w:date="2021-03-05T08:33:00Z"/>
                <w:color w:val="000000" w:themeColor="text1"/>
              </w:rPr>
            </w:pPr>
            <w:ins w:id="2030" w:author="Admin" w:date="2021-03-05T08:33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Pr="00484239" w:rsidRDefault="00054DB4" w:rsidP="00054DB4">
            <w:pPr>
              <w:rPr>
                <w:ins w:id="2031" w:author="Admin" w:date="2021-03-05T08:33:00Z"/>
                <w:color w:val="000000" w:themeColor="text1"/>
              </w:rPr>
            </w:pPr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2032" w:author="Admin" w:date="2021-03-05T08:33:00Z"/>
                <w:color w:val="FF0000"/>
                <w:rPrChange w:id="2033" w:author="Admin" w:date="2021-03-05T08:33:00Z">
                  <w:rPr>
                    <w:ins w:id="2034" w:author="Admin" w:date="2021-03-05T08:33:00Z"/>
                    <w:color w:val="000000" w:themeColor="text1"/>
                  </w:rPr>
                </w:rPrChange>
              </w:rPr>
            </w:pPr>
            <w:ins w:id="2035" w:author="Admin" w:date="2021-03-05T08:33:00Z">
              <w:r w:rsidRPr="00054DB4">
                <w:rPr>
                  <w:color w:val="FF0000"/>
                  <w:rPrChange w:id="2036" w:author="Admin" w:date="2021-03-05T08:33:00Z">
                    <w:rPr>
                      <w:color w:val="000000" w:themeColor="text1"/>
                    </w:rPr>
                  </w:rPrChange>
                </w:rPr>
                <w:t>1003</w:t>
              </w:r>
            </w:ins>
          </w:p>
          <w:p w:rsidR="00054DB4" w:rsidRPr="00054DB4" w:rsidRDefault="00054DB4" w:rsidP="00054DB4">
            <w:pPr>
              <w:rPr>
                <w:ins w:id="2037" w:author="Admin" w:date="2021-03-05T08:33:00Z"/>
                <w:color w:val="FF0000"/>
                <w:rPrChange w:id="2038" w:author="Admin" w:date="2021-03-05T08:33:00Z">
                  <w:rPr>
                    <w:ins w:id="2039" w:author="Admin" w:date="2021-03-05T08:33:00Z"/>
                    <w:color w:val="000000" w:themeColor="text1"/>
                  </w:rPr>
                </w:rPrChange>
              </w:rPr>
            </w:pPr>
            <w:ins w:id="2040" w:author="Admin" w:date="2021-03-05T08:33:00Z">
              <w:r w:rsidRPr="00054DB4">
                <w:rPr>
                  <w:color w:val="FF0000"/>
                  <w:rPrChange w:id="2041" w:author="Admin" w:date="2021-03-05T08:33:00Z">
                    <w:rPr>
                      <w:color w:val="000000" w:themeColor="text1"/>
                    </w:rPr>
                  </w:rPrChange>
                </w:rPr>
                <w:t>Nguyen Van</w:t>
              </w:r>
            </w:ins>
          </w:p>
          <w:p w:rsidR="00054DB4" w:rsidRPr="00054DB4" w:rsidRDefault="00054DB4" w:rsidP="00054DB4">
            <w:pPr>
              <w:rPr>
                <w:ins w:id="2042" w:author="Admin" w:date="2021-03-05T08:33:00Z"/>
                <w:color w:val="FF0000"/>
                <w:rPrChange w:id="2043" w:author="Admin" w:date="2021-03-05T08:33:00Z">
                  <w:rPr>
                    <w:ins w:id="2044" w:author="Admin" w:date="2021-03-05T08:33:00Z"/>
                    <w:color w:val="000000" w:themeColor="text1"/>
                  </w:rPr>
                </w:rPrChange>
              </w:rPr>
            </w:pPr>
            <w:ins w:id="2045" w:author="Admin" w:date="2021-03-05T08:33:00Z">
              <w:r w:rsidRPr="00054DB4">
                <w:rPr>
                  <w:color w:val="FF0000"/>
                  <w:rPrChange w:id="2046" w:author="Admin" w:date="2021-03-05T08:33:00Z">
                    <w:rPr>
                      <w:color w:val="000000" w:themeColor="text1"/>
                    </w:rPr>
                  </w:rPrChange>
                </w:rPr>
                <w:t>Giang</w:t>
              </w:r>
            </w:ins>
          </w:p>
          <w:p w:rsidR="00054DB4" w:rsidRPr="00054DB4" w:rsidRDefault="00054DB4" w:rsidP="00054DB4">
            <w:pPr>
              <w:rPr>
                <w:ins w:id="2047" w:author="Admin" w:date="2021-03-05T08:33:00Z"/>
                <w:color w:val="FF0000"/>
                <w:rPrChange w:id="2048" w:author="Admin" w:date="2021-03-05T08:33:00Z">
                  <w:rPr>
                    <w:ins w:id="2049" w:author="Admin" w:date="2021-03-05T08:33:00Z"/>
                    <w:color w:val="000000" w:themeColor="text1"/>
                  </w:rPr>
                </w:rPrChange>
              </w:rPr>
            </w:pPr>
            <w:ins w:id="2050" w:author="Admin" w:date="2021-03-05T08:33:00Z">
              <w:r w:rsidRPr="00054DB4">
                <w:rPr>
                  <w:color w:val="FF0000"/>
                  <w:rPrChange w:id="2051" w:author="Admin" w:date="2021-03-05T08:33:00Z">
                    <w:rPr>
                      <w:color w:val="000000" w:themeColor="text1"/>
                    </w:rPr>
                  </w:rPrChange>
                </w:rPr>
                <w:t>Nam</w:t>
              </w:r>
            </w:ins>
          </w:p>
          <w:p w:rsidR="00054DB4" w:rsidRPr="00054DB4" w:rsidRDefault="00054DB4" w:rsidP="00054DB4">
            <w:pPr>
              <w:rPr>
                <w:ins w:id="2052" w:author="Admin" w:date="2021-03-05T08:33:00Z"/>
                <w:color w:val="FF0000"/>
                <w:rPrChange w:id="2053" w:author="Admin" w:date="2021-03-05T08:33:00Z">
                  <w:rPr>
                    <w:ins w:id="2054" w:author="Admin" w:date="2021-03-05T08:33:00Z"/>
                    <w:color w:val="000000" w:themeColor="text1"/>
                  </w:rPr>
                </w:rPrChange>
              </w:rPr>
            </w:pPr>
            <w:ins w:id="2055" w:author="Admin" w:date="2021-03-05T08:33:00Z">
              <w:r w:rsidRPr="00054DB4">
                <w:rPr>
                  <w:color w:val="FF0000"/>
                  <w:rPrChange w:id="2056" w:author="Admin" w:date="2021-03-05T08:33:00Z">
                    <w:rPr>
                      <w:color w:val="000000" w:themeColor="text1"/>
                    </w:rPr>
                  </w:rPrChange>
                </w:rPr>
                <w:t>1996</w:t>
              </w:r>
            </w:ins>
          </w:p>
          <w:p w:rsidR="00054DB4" w:rsidRPr="00484239" w:rsidRDefault="00054DB4" w:rsidP="00054DB4">
            <w:pPr>
              <w:rPr>
                <w:ins w:id="2057" w:author="Admin" w:date="2021-03-05T08:33:00Z"/>
                <w:color w:val="000000" w:themeColor="text1"/>
              </w:rPr>
            </w:pPr>
            <w:ins w:id="2058" w:author="Admin" w:date="2021-03-05T08:33:00Z">
              <w:r w:rsidRPr="00054DB4">
                <w:rPr>
                  <w:color w:val="FF0000"/>
                  <w:rPrChange w:id="2059" w:author="Admin" w:date="2021-03-05T08:33:00Z">
                    <w:rPr>
                      <w:color w:val="000000" w:themeColor="text1"/>
                    </w:rPr>
                  </w:rPrChange>
                </w:rPr>
                <w:t>6.4</w:t>
              </w:r>
            </w:ins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060" w:author="Admin" w:date="2021-03-05T08:33:00Z"/>
                <w:color w:val="FF0000"/>
              </w:rPr>
            </w:pPr>
          </w:p>
        </w:tc>
        <w:tc>
          <w:tcPr>
            <w:tcW w:w="1906" w:type="dxa"/>
          </w:tcPr>
          <w:p w:rsidR="00054DB4" w:rsidRPr="00054DB4" w:rsidRDefault="00054DB4" w:rsidP="00054DB4">
            <w:pPr>
              <w:rPr>
                <w:ins w:id="2061" w:author="Admin" w:date="2021-03-05T08:33:00Z"/>
                <w:color w:val="000000" w:themeColor="text1"/>
                <w:rPrChange w:id="2062" w:author="Admin" w:date="2021-03-05T08:33:00Z">
                  <w:rPr>
                    <w:ins w:id="2063" w:author="Admin" w:date="2021-03-05T08:33:00Z"/>
                    <w:color w:val="FF0000"/>
                  </w:rPr>
                </w:rPrChange>
              </w:rPr>
            </w:pPr>
            <w:ins w:id="2064" w:author="Admin" w:date="2021-03-05T08:33:00Z">
              <w:r w:rsidRPr="00054DB4">
                <w:rPr>
                  <w:color w:val="000000" w:themeColor="text1"/>
                  <w:rPrChange w:id="2065" w:author="Admin" w:date="2021-03-05T08:33:00Z">
                    <w:rPr>
                      <w:color w:val="FF0000"/>
                    </w:rPr>
                  </w:rPrChange>
                </w:rPr>
                <w:t>1001</w:t>
              </w:r>
            </w:ins>
          </w:p>
          <w:p w:rsidR="00054DB4" w:rsidRPr="00054DB4" w:rsidRDefault="00054DB4" w:rsidP="00054DB4">
            <w:pPr>
              <w:rPr>
                <w:ins w:id="2066" w:author="Admin" w:date="2021-03-05T08:33:00Z"/>
                <w:color w:val="000000" w:themeColor="text1"/>
                <w:rPrChange w:id="2067" w:author="Admin" w:date="2021-03-05T08:33:00Z">
                  <w:rPr>
                    <w:ins w:id="2068" w:author="Admin" w:date="2021-03-05T08:33:00Z"/>
                    <w:color w:val="FF0000"/>
                  </w:rPr>
                </w:rPrChange>
              </w:rPr>
            </w:pPr>
            <w:ins w:id="2069" w:author="Admin" w:date="2021-03-05T08:33:00Z">
              <w:r w:rsidRPr="00054DB4">
                <w:rPr>
                  <w:color w:val="000000" w:themeColor="text1"/>
                  <w:rPrChange w:id="2070" w:author="Admin" w:date="2021-03-05T08:33:00Z">
                    <w:rPr>
                      <w:color w:val="FF0000"/>
                    </w:rPr>
                  </w:rPrChange>
                </w:rPr>
                <w:t>Tran Van</w:t>
              </w:r>
            </w:ins>
          </w:p>
          <w:p w:rsidR="00054DB4" w:rsidRPr="00054DB4" w:rsidRDefault="00054DB4" w:rsidP="00054DB4">
            <w:pPr>
              <w:rPr>
                <w:ins w:id="2071" w:author="Admin" w:date="2021-03-05T08:33:00Z"/>
                <w:color w:val="000000" w:themeColor="text1"/>
                <w:rPrChange w:id="2072" w:author="Admin" w:date="2021-03-05T08:33:00Z">
                  <w:rPr>
                    <w:ins w:id="2073" w:author="Admin" w:date="2021-03-05T08:33:00Z"/>
                    <w:color w:val="FF0000"/>
                  </w:rPr>
                </w:rPrChange>
              </w:rPr>
            </w:pPr>
            <w:ins w:id="2074" w:author="Admin" w:date="2021-03-05T08:33:00Z">
              <w:r w:rsidRPr="00054DB4">
                <w:rPr>
                  <w:color w:val="000000" w:themeColor="text1"/>
                  <w:rPrChange w:id="2075" w:author="Admin" w:date="2021-03-05T08:33:00Z">
                    <w:rPr>
                      <w:color w:val="FF0000"/>
                    </w:rPr>
                  </w:rPrChange>
                </w:rPr>
                <w:t>Thanh</w:t>
              </w:r>
            </w:ins>
          </w:p>
          <w:p w:rsidR="00054DB4" w:rsidRPr="00054DB4" w:rsidRDefault="00054DB4" w:rsidP="00054DB4">
            <w:pPr>
              <w:rPr>
                <w:ins w:id="2076" w:author="Admin" w:date="2021-03-05T08:33:00Z"/>
                <w:color w:val="000000" w:themeColor="text1"/>
                <w:rPrChange w:id="2077" w:author="Admin" w:date="2021-03-05T08:33:00Z">
                  <w:rPr>
                    <w:ins w:id="2078" w:author="Admin" w:date="2021-03-05T08:33:00Z"/>
                    <w:color w:val="FF0000"/>
                  </w:rPr>
                </w:rPrChange>
              </w:rPr>
            </w:pPr>
            <w:ins w:id="2079" w:author="Admin" w:date="2021-03-05T08:33:00Z">
              <w:r w:rsidRPr="00054DB4">
                <w:rPr>
                  <w:color w:val="000000" w:themeColor="text1"/>
                  <w:rPrChange w:id="2080" w:author="Admin" w:date="2021-03-05T08:33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054DB4" w:rsidRPr="00054DB4" w:rsidRDefault="00054DB4" w:rsidP="00054DB4">
            <w:pPr>
              <w:rPr>
                <w:ins w:id="2081" w:author="Admin" w:date="2021-03-05T08:33:00Z"/>
                <w:color w:val="000000" w:themeColor="text1"/>
                <w:rPrChange w:id="2082" w:author="Admin" w:date="2021-03-05T08:33:00Z">
                  <w:rPr>
                    <w:ins w:id="2083" w:author="Admin" w:date="2021-03-05T08:33:00Z"/>
                    <w:color w:val="FF0000"/>
                  </w:rPr>
                </w:rPrChange>
              </w:rPr>
            </w:pPr>
            <w:ins w:id="2084" w:author="Admin" w:date="2021-03-05T08:33:00Z">
              <w:r w:rsidRPr="00054DB4">
                <w:rPr>
                  <w:color w:val="000000" w:themeColor="text1"/>
                  <w:rPrChange w:id="2085" w:author="Admin" w:date="2021-03-05T08:33:00Z">
                    <w:rPr>
                      <w:color w:val="FF0000"/>
                    </w:rPr>
                  </w:rPrChange>
                </w:rPr>
                <w:t>1997</w:t>
              </w:r>
            </w:ins>
          </w:p>
          <w:p w:rsidR="00054DB4" w:rsidRDefault="00054DB4" w:rsidP="00054DB4">
            <w:pPr>
              <w:rPr>
                <w:ins w:id="2086" w:author="Admin" w:date="2021-03-05T08:33:00Z"/>
              </w:rPr>
            </w:pPr>
            <w:ins w:id="2087" w:author="Admin" w:date="2021-03-05T08:33:00Z">
              <w:r w:rsidRPr="00054DB4">
                <w:rPr>
                  <w:color w:val="000000" w:themeColor="text1"/>
                  <w:rPrChange w:id="2088" w:author="Admin" w:date="2021-03-05T08:33:00Z">
                    <w:rPr>
                      <w:color w:val="FF0000"/>
                    </w:rPr>
                  </w:rPrChange>
                </w:rPr>
                <w:t>7.5</w:t>
              </w:r>
            </w:ins>
          </w:p>
        </w:tc>
      </w:tr>
    </w:tbl>
    <w:p w:rsidR="00054DB4" w:rsidRDefault="00054DB4" w:rsidP="00054DB4">
      <w:pPr>
        <w:rPr>
          <w:ins w:id="2089" w:author="Admin" w:date="2021-03-05T08:33:00Z"/>
        </w:rPr>
      </w:pPr>
    </w:p>
    <w:p w:rsidR="00054DB4" w:rsidRDefault="00054DB4" w:rsidP="00054DB4">
      <w:pPr>
        <w:rPr>
          <w:ins w:id="2090" w:author="Admin" w:date="2021-03-05T08:33:00Z"/>
        </w:rPr>
      </w:pPr>
    </w:p>
    <w:p w:rsidR="00054DB4" w:rsidRDefault="00054DB4" w:rsidP="00054DB4">
      <w:pPr>
        <w:rPr>
          <w:ins w:id="2091" w:author="Admin" w:date="2021-03-05T08:34:00Z"/>
        </w:rPr>
      </w:pPr>
      <w:ins w:id="2092" w:author="Admin" w:date="2021-03-05T08:3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3168" behindDoc="0" locked="0" layoutInCell="1" allowOverlap="1" wp14:anchorId="23E54D94" wp14:editId="2EDDEA34">
                  <wp:simplePos x="0" y="0"/>
                  <wp:positionH relativeFrom="margin">
                    <wp:posOffset>4914900</wp:posOffset>
                  </wp:positionH>
                  <wp:positionV relativeFrom="paragraph">
                    <wp:posOffset>6985</wp:posOffset>
                  </wp:positionV>
                  <wp:extent cx="1054100" cy="1828800"/>
                  <wp:effectExtent l="0" t="0" r="12700" b="19050"/>
                  <wp:wrapNone/>
                  <wp:docPr id="101" name="Text Box 1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41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1005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Duong Van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Hung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Nam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1997</w:t>
                              </w:r>
                            </w:p>
                            <w:p w:rsidR="00054DB4" w:rsidRDefault="00054DB4" w:rsidP="00054DB4">
                              <w:r w:rsidRPr="00484239">
                                <w:rPr>
                                  <w:color w:val="FF0000"/>
                                </w:rPr>
                                <w:t>6.8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3E54D94" id="Text Box 101" o:spid="_x0000_s1104" type="#_x0000_t202" style="position:absolute;margin-left:387pt;margin-top:.55pt;width:83pt;height:2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" fillcolor="white [3201]" strokeweight=".5pt">
                  <v:textbox>
                    <w:txbxContent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1005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Duong Van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Hung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Nam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1997</w:t>
                        </w:r>
                      </w:p>
                      <w:p w:rsidR="00054DB4" w:rsidRDefault="00054DB4" w:rsidP="00054DB4">
                        <w:r w:rsidRPr="00484239">
                          <w:rPr>
                            <w:color w:val="FF0000"/>
                          </w:rPr>
                          <w:t>6.8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054DB4" w:rsidRDefault="00054DB4" w:rsidP="00054DB4">
      <w:pPr>
        <w:rPr>
          <w:ins w:id="2093" w:author="Admin" w:date="2021-03-05T08:34:00Z"/>
        </w:rPr>
      </w:pPr>
    </w:p>
    <w:p w:rsidR="00054DB4" w:rsidRDefault="00054DB4" w:rsidP="00054DB4">
      <w:pPr>
        <w:rPr>
          <w:ins w:id="2094" w:author="Admin" w:date="2021-03-05T08:34:00Z"/>
        </w:rPr>
      </w:pPr>
    </w:p>
    <w:p w:rsidR="00054DB4" w:rsidRDefault="00054DB4" w:rsidP="00054DB4">
      <w:pPr>
        <w:rPr>
          <w:ins w:id="2095" w:author="Admin" w:date="2021-03-05T08:34:00Z"/>
        </w:rPr>
      </w:pPr>
    </w:p>
    <w:p w:rsidR="00054DB4" w:rsidRDefault="00054DB4" w:rsidP="00054DB4">
      <w:pPr>
        <w:rPr>
          <w:ins w:id="2096" w:author="Admin" w:date="2021-03-05T08:34:00Z"/>
        </w:rPr>
      </w:pPr>
    </w:p>
    <w:p w:rsidR="00054DB4" w:rsidRDefault="00054DB4" w:rsidP="00054DB4">
      <w:pPr>
        <w:rPr>
          <w:ins w:id="2097" w:author="Admin" w:date="2021-03-05T08:34:00Z"/>
        </w:rPr>
      </w:pPr>
    </w:p>
    <w:p w:rsidR="00054DB4" w:rsidRDefault="00054DB4" w:rsidP="00054DB4">
      <w:pPr>
        <w:rPr>
          <w:ins w:id="2098" w:author="Admin" w:date="2021-03-05T08:34:00Z"/>
        </w:rPr>
      </w:pPr>
    </w:p>
    <w:p w:rsidR="00054DB4" w:rsidRDefault="00054DB4" w:rsidP="00054DB4">
      <w:pPr>
        <w:rPr>
          <w:ins w:id="2099" w:author="Admin" w:date="2021-03-05T08:34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054DB4" w:rsidTr="00054DB4">
        <w:trPr>
          <w:trHeight w:val="2180"/>
          <w:ins w:id="2100" w:author="Admin" w:date="2021-03-05T08:34:00Z"/>
        </w:trPr>
        <w:tc>
          <w:tcPr>
            <w:tcW w:w="1904" w:type="dxa"/>
          </w:tcPr>
          <w:p w:rsidR="00054DB4" w:rsidRPr="00484239" w:rsidRDefault="00054DB4" w:rsidP="00054DB4">
            <w:pPr>
              <w:rPr>
                <w:ins w:id="2101" w:author="Admin" w:date="2021-03-05T08:34:00Z"/>
                <w:color w:val="000000" w:themeColor="text1"/>
              </w:rPr>
            </w:pPr>
            <w:ins w:id="2102" w:author="Admin" w:date="2021-03-05T08:34:00Z">
              <w:r w:rsidRPr="00484239">
                <w:rPr>
                  <w:color w:val="000000" w:themeColor="text1"/>
                </w:rPr>
                <w:t>1002</w:t>
              </w:r>
            </w:ins>
          </w:p>
          <w:p w:rsidR="00054DB4" w:rsidRPr="00484239" w:rsidRDefault="00054DB4" w:rsidP="00054DB4">
            <w:pPr>
              <w:rPr>
                <w:ins w:id="2103" w:author="Admin" w:date="2021-03-05T08:34:00Z"/>
                <w:color w:val="000000" w:themeColor="text1"/>
              </w:rPr>
            </w:pPr>
            <w:ins w:id="2104" w:author="Admin" w:date="2021-03-05T08:34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054DB4" w:rsidRPr="00484239" w:rsidRDefault="00054DB4" w:rsidP="00054DB4">
            <w:pPr>
              <w:rPr>
                <w:ins w:id="2105" w:author="Admin" w:date="2021-03-05T08:34:00Z"/>
                <w:color w:val="000000" w:themeColor="text1"/>
              </w:rPr>
            </w:pPr>
            <w:ins w:id="2106" w:author="Admin" w:date="2021-03-05T08:34:00Z">
              <w:r w:rsidRPr="00484239">
                <w:rPr>
                  <w:color w:val="000000" w:themeColor="text1"/>
                </w:rPr>
                <w:t>Bich</w:t>
              </w:r>
            </w:ins>
          </w:p>
          <w:p w:rsidR="00054DB4" w:rsidRPr="00484239" w:rsidRDefault="00054DB4" w:rsidP="00054DB4">
            <w:pPr>
              <w:rPr>
                <w:ins w:id="2107" w:author="Admin" w:date="2021-03-05T08:34:00Z"/>
                <w:color w:val="000000" w:themeColor="text1"/>
              </w:rPr>
            </w:pPr>
            <w:ins w:id="2108" w:author="Admin" w:date="2021-03-05T08:34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2109" w:author="Admin" w:date="2021-03-05T08:34:00Z"/>
                <w:color w:val="000000" w:themeColor="text1"/>
              </w:rPr>
            </w:pPr>
            <w:ins w:id="2110" w:author="Admin" w:date="2021-03-05T08:34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Default="00054DB4" w:rsidP="00054DB4">
            <w:pPr>
              <w:rPr>
                <w:ins w:id="2111" w:author="Admin" w:date="2021-03-05T08:34:00Z"/>
              </w:rPr>
            </w:pPr>
            <w:ins w:id="2112" w:author="Admin" w:date="2021-03-05T08:34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113" w:author="Admin" w:date="2021-03-05T08:34:00Z"/>
                <w:color w:val="000000" w:themeColor="text1"/>
              </w:rPr>
            </w:pPr>
            <w:ins w:id="2114" w:author="Admin" w:date="2021-03-05T08:34:00Z">
              <w:r w:rsidRPr="00484239">
                <w:rPr>
                  <w:color w:val="000000" w:themeColor="text1"/>
                </w:rPr>
                <w:t>1004</w:t>
              </w:r>
            </w:ins>
          </w:p>
          <w:p w:rsidR="00054DB4" w:rsidRPr="00484239" w:rsidRDefault="00054DB4" w:rsidP="00054DB4">
            <w:pPr>
              <w:rPr>
                <w:ins w:id="2115" w:author="Admin" w:date="2021-03-05T08:34:00Z"/>
                <w:color w:val="000000" w:themeColor="text1"/>
              </w:rPr>
            </w:pPr>
            <w:ins w:id="2116" w:author="Admin" w:date="2021-03-05T08:34:00Z">
              <w:r w:rsidRPr="00484239">
                <w:rPr>
                  <w:color w:val="000000" w:themeColor="text1"/>
                </w:rPr>
                <w:t>Bui Thi</w:t>
              </w:r>
            </w:ins>
          </w:p>
          <w:p w:rsidR="00054DB4" w:rsidRPr="00484239" w:rsidRDefault="00054DB4" w:rsidP="00054DB4">
            <w:pPr>
              <w:rPr>
                <w:ins w:id="2117" w:author="Admin" w:date="2021-03-05T08:34:00Z"/>
                <w:color w:val="000000" w:themeColor="text1"/>
              </w:rPr>
            </w:pPr>
            <w:ins w:id="2118" w:author="Admin" w:date="2021-03-05T08:34:00Z">
              <w:r w:rsidRPr="00484239">
                <w:rPr>
                  <w:color w:val="000000" w:themeColor="text1"/>
                </w:rPr>
                <w:t>Hong</w:t>
              </w:r>
            </w:ins>
          </w:p>
          <w:p w:rsidR="00054DB4" w:rsidRPr="00484239" w:rsidRDefault="00054DB4" w:rsidP="00054DB4">
            <w:pPr>
              <w:rPr>
                <w:ins w:id="2119" w:author="Admin" w:date="2021-03-05T08:34:00Z"/>
                <w:color w:val="000000" w:themeColor="text1"/>
              </w:rPr>
            </w:pPr>
            <w:ins w:id="2120" w:author="Admin" w:date="2021-03-05T08:34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2121" w:author="Admin" w:date="2021-03-05T08:34:00Z"/>
                <w:color w:val="000000" w:themeColor="text1"/>
              </w:rPr>
            </w:pPr>
            <w:ins w:id="2122" w:author="Admin" w:date="2021-03-05T08:34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Pr="00484239" w:rsidRDefault="00054DB4" w:rsidP="00054DB4">
            <w:pPr>
              <w:rPr>
                <w:ins w:id="2123" w:author="Admin" w:date="2021-03-05T08:34:00Z"/>
                <w:color w:val="000000" w:themeColor="text1"/>
              </w:rPr>
            </w:pPr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124" w:author="Admin" w:date="2021-03-05T08:34:00Z"/>
                <w:color w:val="FF0000"/>
              </w:rPr>
            </w:pPr>
            <w:ins w:id="2125" w:author="Admin" w:date="2021-03-05T08:34:00Z">
              <w:r w:rsidRPr="00484239">
                <w:rPr>
                  <w:color w:val="FF0000"/>
                </w:rPr>
                <w:t>1003</w:t>
              </w:r>
            </w:ins>
          </w:p>
          <w:p w:rsidR="00054DB4" w:rsidRPr="00484239" w:rsidRDefault="00054DB4" w:rsidP="00054DB4">
            <w:pPr>
              <w:rPr>
                <w:ins w:id="2126" w:author="Admin" w:date="2021-03-05T08:34:00Z"/>
                <w:color w:val="FF0000"/>
              </w:rPr>
            </w:pPr>
            <w:ins w:id="2127" w:author="Admin" w:date="2021-03-05T08:34:00Z">
              <w:r w:rsidRPr="00484239">
                <w:rPr>
                  <w:color w:val="FF0000"/>
                </w:rPr>
                <w:t>Nguyen Van</w:t>
              </w:r>
            </w:ins>
          </w:p>
          <w:p w:rsidR="00054DB4" w:rsidRPr="00484239" w:rsidRDefault="00054DB4" w:rsidP="00054DB4">
            <w:pPr>
              <w:rPr>
                <w:ins w:id="2128" w:author="Admin" w:date="2021-03-05T08:34:00Z"/>
                <w:color w:val="FF0000"/>
              </w:rPr>
            </w:pPr>
            <w:ins w:id="2129" w:author="Admin" w:date="2021-03-05T08:34:00Z">
              <w:r w:rsidRPr="00484239">
                <w:rPr>
                  <w:color w:val="FF0000"/>
                </w:rPr>
                <w:t>Giang</w:t>
              </w:r>
            </w:ins>
          </w:p>
          <w:p w:rsidR="00054DB4" w:rsidRPr="00484239" w:rsidRDefault="00054DB4" w:rsidP="00054DB4">
            <w:pPr>
              <w:rPr>
                <w:ins w:id="2130" w:author="Admin" w:date="2021-03-05T08:34:00Z"/>
                <w:color w:val="FF0000"/>
              </w:rPr>
            </w:pPr>
            <w:ins w:id="2131" w:author="Admin" w:date="2021-03-05T08:34:00Z">
              <w:r w:rsidRPr="00484239">
                <w:rPr>
                  <w:color w:val="FF0000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2132" w:author="Admin" w:date="2021-03-05T08:34:00Z"/>
                <w:color w:val="FF0000"/>
              </w:rPr>
            </w:pPr>
            <w:ins w:id="2133" w:author="Admin" w:date="2021-03-05T08:34:00Z">
              <w:r w:rsidRPr="00484239">
                <w:rPr>
                  <w:color w:val="FF0000"/>
                </w:rPr>
                <w:t>1996</w:t>
              </w:r>
            </w:ins>
          </w:p>
          <w:p w:rsidR="00054DB4" w:rsidRPr="00484239" w:rsidRDefault="00054DB4" w:rsidP="00054DB4">
            <w:pPr>
              <w:rPr>
                <w:ins w:id="2134" w:author="Admin" w:date="2021-03-05T08:34:00Z"/>
                <w:color w:val="000000" w:themeColor="text1"/>
              </w:rPr>
            </w:pPr>
            <w:ins w:id="2135" w:author="Admin" w:date="2021-03-05T08:34:00Z">
              <w:r w:rsidRPr="00484239">
                <w:rPr>
                  <w:color w:val="FF0000"/>
                </w:rPr>
                <w:t>6.4</w:t>
              </w:r>
            </w:ins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136" w:author="Admin" w:date="2021-03-05T08:34:00Z"/>
                <w:color w:val="FF0000"/>
              </w:rPr>
            </w:pPr>
          </w:p>
        </w:tc>
        <w:tc>
          <w:tcPr>
            <w:tcW w:w="1906" w:type="dxa"/>
          </w:tcPr>
          <w:p w:rsidR="00054DB4" w:rsidRPr="00484239" w:rsidRDefault="00054DB4" w:rsidP="00054DB4">
            <w:pPr>
              <w:rPr>
                <w:ins w:id="2137" w:author="Admin" w:date="2021-03-05T08:34:00Z"/>
                <w:color w:val="000000" w:themeColor="text1"/>
              </w:rPr>
            </w:pPr>
            <w:ins w:id="2138" w:author="Admin" w:date="2021-03-05T08:34:00Z">
              <w:r w:rsidRPr="00484239">
                <w:rPr>
                  <w:color w:val="000000" w:themeColor="text1"/>
                </w:rPr>
                <w:t>1001</w:t>
              </w:r>
            </w:ins>
          </w:p>
          <w:p w:rsidR="00054DB4" w:rsidRPr="00484239" w:rsidRDefault="00054DB4" w:rsidP="00054DB4">
            <w:pPr>
              <w:rPr>
                <w:ins w:id="2139" w:author="Admin" w:date="2021-03-05T08:34:00Z"/>
                <w:color w:val="000000" w:themeColor="text1"/>
              </w:rPr>
            </w:pPr>
            <w:ins w:id="2140" w:author="Admin" w:date="2021-03-05T08:34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054DB4" w:rsidRPr="00484239" w:rsidRDefault="00054DB4" w:rsidP="00054DB4">
            <w:pPr>
              <w:rPr>
                <w:ins w:id="2141" w:author="Admin" w:date="2021-03-05T08:34:00Z"/>
                <w:color w:val="000000" w:themeColor="text1"/>
              </w:rPr>
            </w:pPr>
            <w:ins w:id="2142" w:author="Admin" w:date="2021-03-05T08:34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054DB4" w:rsidRPr="00484239" w:rsidRDefault="00054DB4" w:rsidP="00054DB4">
            <w:pPr>
              <w:rPr>
                <w:ins w:id="2143" w:author="Admin" w:date="2021-03-05T08:34:00Z"/>
                <w:color w:val="000000" w:themeColor="text1"/>
              </w:rPr>
            </w:pPr>
            <w:ins w:id="2144" w:author="Admin" w:date="2021-03-05T08:34:00Z">
              <w:r w:rsidRPr="00484239">
                <w:rPr>
                  <w:color w:val="000000" w:themeColor="text1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2145" w:author="Admin" w:date="2021-03-05T08:34:00Z"/>
                <w:color w:val="000000" w:themeColor="text1"/>
              </w:rPr>
            </w:pPr>
            <w:ins w:id="2146" w:author="Admin" w:date="2021-03-05T08:34:00Z">
              <w:r w:rsidRPr="00484239">
                <w:rPr>
                  <w:color w:val="000000" w:themeColor="text1"/>
                </w:rPr>
                <w:t>1997</w:t>
              </w:r>
            </w:ins>
          </w:p>
          <w:p w:rsidR="00054DB4" w:rsidRDefault="00054DB4" w:rsidP="00054DB4">
            <w:pPr>
              <w:rPr>
                <w:ins w:id="2147" w:author="Admin" w:date="2021-03-05T08:34:00Z"/>
              </w:rPr>
            </w:pPr>
            <w:ins w:id="2148" w:author="Admin" w:date="2021-03-05T08:34:00Z">
              <w:r w:rsidRPr="00484239">
                <w:rPr>
                  <w:color w:val="000000" w:themeColor="text1"/>
                </w:rPr>
                <w:t>7.5</w:t>
              </w:r>
            </w:ins>
          </w:p>
        </w:tc>
      </w:tr>
    </w:tbl>
    <w:p w:rsidR="00054DB4" w:rsidRDefault="00054DB4" w:rsidP="00054DB4">
      <w:pPr>
        <w:rPr>
          <w:ins w:id="2149" w:author="Admin" w:date="2021-03-05T08:34:00Z"/>
        </w:rPr>
      </w:pPr>
    </w:p>
    <w:p w:rsidR="00054DB4" w:rsidRDefault="00054DB4" w:rsidP="00054DB4">
      <w:pPr>
        <w:rPr>
          <w:ins w:id="2150" w:author="Admin" w:date="2021-03-05T08:34:00Z"/>
        </w:rPr>
      </w:pPr>
      <w:ins w:id="2151" w:author="Admin" w:date="2021-03-05T08:34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85216" behindDoc="0" locked="0" layoutInCell="1" allowOverlap="1" wp14:anchorId="23E54D94" wp14:editId="2EDDEA34">
                  <wp:simplePos x="0" y="0"/>
                  <wp:positionH relativeFrom="margin">
                    <wp:posOffset>4914900</wp:posOffset>
                  </wp:positionH>
                  <wp:positionV relativeFrom="paragraph">
                    <wp:posOffset>6985</wp:posOffset>
                  </wp:positionV>
                  <wp:extent cx="1054100" cy="1828800"/>
                  <wp:effectExtent l="0" t="0" r="12700" b="19050"/>
                  <wp:wrapNone/>
                  <wp:docPr id="102" name="Text Box 10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41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1005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Duong Van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Hung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Nam</w:t>
                              </w:r>
                            </w:p>
                            <w:p w:rsidR="00054DB4" w:rsidRPr="00484239" w:rsidRDefault="00054DB4" w:rsidP="00054DB4">
                              <w:pPr>
                                <w:rPr>
                                  <w:color w:val="FF0000"/>
                                </w:rPr>
                              </w:pPr>
                              <w:r w:rsidRPr="00484239">
                                <w:rPr>
                                  <w:color w:val="FF0000"/>
                                </w:rPr>
                                <w:t>1997</w:t>
                              </w:r>
                            </w:p>
                            <w:p w:rsidR="00054DB4" w:rsidRDefault="00054DB4" w:rsidP="00054DB4">
                              <w:r w:rsidRPr="00484239">
                                <w:rPr>
                                  <w:color w:val="FF0000"/>
                                </w:rPr>
                                <w:t>6.8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3E54D94" id="Text Box 102" o:spid="_x0000_s1105" type="#_x0000_t202" style="position:absolute;margin-left:387pt;margin-top:.55pt;width:83pt;height:2in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" fillcolor="white [3201]" strokeweight=".5pt">
                  <v:textbox>
                    <w:txbxContent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1005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Duong Van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Hung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Nam</w:t>
                        </w:r>
                      </w:p>
                      <w:p w:rsidR="00054DB4" w:rsidRPr="00484239" w:rsidRDefault="00054DB4" w:rsidP="00054DB4">
                        <w:pPr>
                          <w:rPr>
                            <w:color w:val="FF0000"/>
                          </w:rPr>
                        </w:pPr>
                        <w:r w:rsidRPr="00484239">
                          <w:rPr>
                            <w:color w:val="FF0000"/>
                          </w:rPr>
                          <w:t>1997</w:t>
                        </w:r>
                      </w:p>
                      <w:p w:rsidR="00054DB4" w:rsidRDefault="00054DB4" w:rsidP="00054DB4">
                        <w:r w:rsidRPr="00484239">
                          <w:rPr>
                            <w:color w:val="FF0000"/>
                          </w:rPr>
                          <w:t>6.8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054DB4" w:rsidRDefault="00054DB4" w:rsidP="00054DB4">
      <w:pPr>
        <w:rPr>
          <w:ins w:id="2152" w:author="Admin" w:date="2021-03-05T08:34:00Z"/>
        </w:rPr>
      </w:pPr>
    </w:p>
    <w:p w:rsidR="00054DB4" w:rsidRDefault="00054DB4" w:rsidP="00054DB4">
      <w:pPr>
        <w:rPr>
          <w:ins w:id="2153" w:author="Admin" w:date="2021-03-05T08:34:00Z"/>
        </w:rPr>
      </w:pPr>
    </w:p>
    <w:p w:rsidR="00054DB4" w:rsidRDefault="00054DB4" w:rsidP="00054DB4">
      <w:pPr>
        <w:rPr>
          <w:ins w:id="2154" w:author="Admin" w:date="2021-03-05T08:34:00Z"/>
        </w:rPr>
      </w:pPr>
    </w:p>
    <w:p w:rsidR="00054DB4" w:rsidRDefault="00054DB4" w:rsidP="00054DB4">
      <w:pPr>
        <w:rPr>
          <w:ins w:id="2155" w:author="Admin" w:date="2021-03-05T08:34:00Z"/>
        </w:rPr>
      </w:pPr>
    </w:p>
    <w:p w:rsidR="00054DB4" w:rsidRDefault="00054DB4" w:rsidP="00054DB4">
      <w:pPr>
        <w:rPr>
          <w:ins w:id="2156" w:author="Admin" w:date="2021-03-05T08:34:00Z"/>
        </w:rPr>
      </w:pPr>
    </w:p>
    <w:p w:rsidR="00054DB4" w:rsidRDefault="00054DB4" w:rsidP="00054DB4">
      <w:pPr>
        <w:rPr>
          <w:ins w:id="2157" w:author="Admin" w:date="2021-03-05T08:34:00Z"/>
        </w:rPr>
      </w:pPr>
    </w:p>
    <w:p w:rsidR="00054DB4" w:rsidRDefault="00054DB4" w:rsidP="00054DB4">
      <w:pPr>
        <w:rPr>
          <w:ins w:id="2158" w:author="Admin" w:date="2021-03-05T08:34:00Z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054DB4" w:rsidTr="00054DB4">
        <w:trPr>
          <w:trHeight w:val="2180"/>
          <w:ins w:id="2159" w:author="Admin" w:date="2021-03-05T08:34:00Z"/>
        </w:trPr>
        <w:tc>
          <w:tcPr>
            <w:tcW w:w="1904" w:type="dxa"/>
          </w:tcPr>
          <w:p w:rsidR="00054DB4" w:rsidRPr="00484239" w:rsidRDefault="00054DB4" w:rsidP="00054DB4">
            <w:pPr>
              <w:rPr>
                <w:ins w:id="2160" w:author="Admin" w:date="2021-03-05T08:34:00Z"/>
                <w:color w:val="000000" w:themeColor="text1"/>
              </w:rPr>
            </w:pPr>
            <w:ins w:id="2161" w:author="Admin" w:date="2021-03-05T08:34:00Z">
              <w:r w:rsidRPr="00484239">
                <w:rPr>
                  <w:color w:val="000000" w:themeColor="text1"/>
                </w:rPr>
                <w:t>1002</w:t>
              </w:r>
            </w:ins>
          </w:p>
          <w:p w:rsidR="00054DB4" w:rsidRPr="00484239" w:rsidRDefault="00054DB4" w:rsidP="00054DB4">
            <w:pPr>
              <w:rPr>
                <w:ins w:id="2162" w:author="Admin" w:date="2021-03-05T08:34:00Z"/>
                <w:color w:val="000000" w:themeColor="text1"/>
              </w:rPr>
            </w:pPr>
            <w:ins w:id="2163" w:author="Admin" w:date="2021-03-05T08:34:00Z">
              <w:r w:rsidRPr="00484239">
                <w:rPr>
                  <w:color w:val="000000" w:themeColor="text1"/>
                </w:rPr>
                <w:t>Nguyen Thi</w:t>
              </w:r>
            </w:ins>
          </w:p>
          <w:p w:rsidR="00054DB4" w:rsidRPr="00484239" w:rsidRDefault="00054DB4" w:rsidP="00054DB4">
            <w:pPr>
              <w:rPr>
                <w:ins w:id="2164" w:author="Admin" w:date="2021-03-05T08:34:00Z"/>
                <w:color w:val="000000" w:themeColor="text1"/>
              </w:rPr>
            </w:pPr>
            <w:ins w:id="2165" w:author="Admin" w:date="2021-03-05T08:34:00Z">
              <w:r w:rsidRPr="00484239">
                <w:rPr>
                  <w:color w:val="000000" w:themeColor="text1"/>
                </w:rPr>
                <w:t>Bich</w:t>
              </w:r>
            </w:ins>
          </w:p>
          <w:p w:rsidR="00054DB4" w:rsidRPr="00484239" w:rsidRDefault="00054DB4" w:rsidP="00054DB4">
            <w:pPr>
              <w:rPr>
                <w:ins w:id="2166" w:author="Admin" w:date="2021-03-05T08:34:00Z"/>
                <w:color w:val="000000" w:themeColor="text1"/>
              </w:rPr>
            </w:pPr>
            <w:ins w:id="2167" w:author="Admin" w:date="2021-03-05T08:34:00Z">
              <w:r w:rsidRPr="00484239">
                <w:rPr>
                  <w:color w:val="000000" w:themeColor="text1"/>
                </w:rPr>
                <w:t>Nu</w:t>
              </w:r>
            </w:ins>
          </w:p>
          <w:p w:rsidR="00054DB4" w:rsidRPr="00484239" w:rsidRDefault="00054DB4" w:rsidP="00054DB4">
            <w:pPr>
              <w:rPr>
                <w:ins w:id="2168" w:author="Admin" w:date="2021-03-05T08:34:00Z"/>
                <w:color w:val="000000" w:themeColor="text1"/>
              </w:rPr>
            </w:pPr>
            <w:ins w:id="2169" w:author="Admin" w:date="2021-03-05T08:34:00Z">
              <w:r w:rsidRPr="00484239">
                <w:rPr>
                  <w:color w:val="000000" w:themeColor="text1"/>
                </w:rPr>
                <w:t>1998</w:t>
              </w:r>
            </w:ins>
          </w:p>
          <w:p w:rsidR="00054DB4" w:rsidRDefault="00054DB4" w:rsidP="00054DB4">
            <w:pPr>
              <w:rPr>
                <w:ins w:id="2170" w:author="Admin" w:date="2021-03-05T08:34:00Z"/>
              </w:rPr>
            </w:pPr>
            <w:ins w:id="2171" w:author="Admin" w:date="2021-03-05T08:34:00Z">
              <w:r w:rsidRPr="00484239">
                <w:rPr>
                  <w:color w:val="000000" w:themeColor="text1"/>
                </w:rPr>
                <w:t>7.2</w:t>
              </w:r>
            </w:ins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2172" w:author="Admin" w:date="2021-03-05T08:34:00Z"/>
                <w:color w:val="FF0000"/>
                <w:rPrChange w:id="2173" w:author="Admin" w:date="2021-03-05T08:35:00Z">
                  <w:rPr>
                    <w:ins w:id="2174" w:author="Admin" w:date="2021-03-05T08:34:00Z"/>
                    <w:color w:val="000000" w:themeColor="text1"/>
                  </w:rPr>
                </w:rPrChange>
              </w:rPr>
            </w:pPr>
            <w:ins w:id="2175" w:author="Admin" w:date="2021-03-05T08:34:00Z">
              <w:r w:rsidRPr="00054DB4">
                <w:rPr>
                  <w:color w:val="FF0000"/>
                  <w:rPrChange w:id="2176" w:author="Admin" w:date="2021-03-05T08:35:00Z">
                    <w:rPr>
                      <w:color w:val="000000" w:themeColor="text1"/>
                    </w:rPr>
                  </w:rPrChange>
                </w:rPr>
                <w:t>1004</w:t>
              </w:r>
            </w:ins>
          </w:p>
          <w:p w:rsidR="00054DB4" w:rsidRPr="00054DB4" w:rsidRDefault="00054DB4" w:rsidP="00054DB4">
            <w:pPr>
              <w:rPr>
                <w:ins w:id="2177" w:author="Admin" w:date="2021-03-05T08:34:00Z"/>
                <w:color w:val="FF0000"/>
                <w:rPrChange w:id="2178" w:author="Admin" w:date="2021-03-05T08:35:00Z">
                  <w:rPr>
                    <w:ins w:id="2179" w:author="Admin" w:date="2021-03-05T08:34:00Z"/>
                    <w:color w:val="000000" w:themeColor="text1"/>
                  </w:rPr>
                </w:rPrChange>
              </w:rPr>
            </w:pPr>
            <w:ins w:id="2180" w:author="Admin" w:date="2021-03-05T08:34:00Z">
              <w:r w:rsidRPr="00054DB4">
                <w:rPr>
                  <w:color w:val="FF0000"/>
                  <w:rPrChange w:id="2181" w:author="Admin" w:date="2021-03-05T08:35:00Z">
                    <w:rPr>
                      <w:color w:val="000000" w:themeColor="text1"/>
                    </w:rPr>
                  </w:rPrChange>
                </w:rPr>
                <w:t>Bui Thi</w:t>
              </w:r>
            </w:ins>
          </w:p>
          <w:p w:rsidR="00054DB4" w:rsidRPr="00054DB4" w:rsidRDefault="00054DB4" w:rsidP="00054DB4">
            <w:pPr>
              <w:rPr>
                <w:ins w:id="2182" w:author="Admin" w:date="2021-03-05T08:34:00Z"/>
                <w:color w:val="FF0000"/>
                <w:rPrChange w:id="2183" w:author="Admin" w:date="2021-03-05T08:35:00Z">
                  <w:rPr>
                    <w:ins w:id="2184" w:author="Admin" w:date="2021-03-05T08:34:00Z"/>
                    <w:color w:val="000000" w:themeColor="text1"/>
                  </w:rPr>
                </w:rPrChange>
              </w:rPr>
            </w:pPr>
            <w:ins w:id="2185" w:author="Admin" w:date="2021-03-05T08:34:00Z">
              <w:r w:rsidRPr="00054DB4">
                <w:rPr>
                  <w:color w:val="FF0000"/>
                  <w:rPrChange w:id="2186" w:author="Admin" w:date="2021-03-05T08:35:00Z">
                    <w:rPr>
                      <w:color w:val="000000" w:themeColor="text1"/>
                    </w:rPr>
                  </w:rPrChange>
                </w:rPr>
                <w:t>Hong</w:t>
              </w:r>
            </w:ins>
          </w:p>
          <w:p w:rsidR="00054DB4" w:rsidRPr="00054DB4" w:rsidRDefault="00054DB4" w:rsidP="00054DB4">
            <w:pPr>
              <w:rPr>
                <w:ins w:id="2187" w:author="Admin" w:date="2021-03-05T08:34:00Z"/>
                <w:color w:val="FF0000"/>
                <w:rPrChange w:id="2188" w:author="Admin" w:date="2021-03-05T08:35:00Z">
                  <w:rPr>
                    <w:ins w:id="2189" w:author="Admin" w:date="2021-03-05T08:34:00Z"/>
                    <w:color w:val="000000" w:themeColor="text1"/>
                  </w:rPr>
                </w:rPrChange>
              </w:rPr>
            </w:pPr>
            <w:ins w:id="2190" w:author="Admin" w:date="2021-03-05T08:34:00Z">
              <w:r w:rsidRPr="00054DB4">
                <w:rPr>
                  <w:color w:val="FF0000"/>
                  <w:rPrChange w:id="2191" w:author="Admin" w:date="2021-03-05T08:35:00Z">
                    <w:rPr>
                      <w:color w:val="000000" w:themeColor="text1"/>
                    </w:rPr>
                  </w:rPrChange>
                </w:rPr>
                <w:t>Nu</w:t>
              </w:r>
            </w:ins>
          </w:p>
          <w:p w:rsidR="00054DB4" w:rsidRPr="00054DB4" w:rsidRDefault="00054DB4" w:rsidP="00054DB4">
            <w:pPr>
              <w:rPr>
                <w:ins w:id="2192" w:author="Admin" w:date="2021-03-05T08:34:00Z"/>
                <w:color w:val="FF0000"/>
                <w:rPrChange w:id="2193" w:author="Admin" w:date="2021-03-05T08:35:00Z">
                  <w:rPr>
                    <w:ins w:id="2194" w:author="Admin" w:date="2021-03-05T08:34:00Z"/>
                    <w:color w:val="000000" w:themeColor="text1"/>
                  </w:rPr>
                </w:rPrChange>
              </w:rPr>
            </w:pPr>
            <w:ins w:id="2195" w:author="Admin" w:date="2021-03-05T08:34:00Z">
              <w:r w:rsidRPr="00054DB4">
                <w:rPr>
                  <w:color w:val="FF0000"/>
                  <w:rPrChange w:id="2196" w:author="Admin" w:date="2021-03-05T08:35:00Z">
                    <w:rPr>
                      <w:color w:val="000000" w:themeColor="text1"/>
                    </w:rPr>
                  </w:rPrChange>
                </w:rPr>
                <w:t>1998</w:t>
              </w:r>
            </w:ins>
          </w:p>
          <w:p w:rsidR="00054DB4" w:rsidRPr="00484239" w:rsidRDefault="00054DB4" w:rsidP="00054DB4">
            <w:pPr>
              <w:rPr>
                <w:ins w:id="2197" w:author="Admin" w:date="2021-03-05T08:34:00Z"/>
                <w:color w:val="000000" w:themeColor="text1"/>
              </w:rPr>
            </w:pPr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198" w:author="Admin" w:date="2021-03-05T08:34:00Z"/>
                <w:color w:val="000000" w:themeColor="text1"/>
              </w:rPr>
            </w:pPr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2199" w:author="Admin" w:date="2021-03-05T08:34:00Z"/>
                <w:color w:val="000000" w:themeColor="text1"/>
                <w:rPrChange w:id="2200" w:author="Admin" w:date="2021-03-05T08:34:00Z">
                  <w:rPr>
                    <w:ins w:id="2201" w:author="Admin" w:date="2021-03-05T08:34:00Z"/>
                    <w:color w:val="FF0000"/>
                  </w:rPr>
                </w:rPrChange>
              </w:rPr>
            </w:pPr>
            <w:ins w:id="2202" w:author="Admin" w:date="2021-03-05T08:34:00Z">
              <w:r w:rsidRPr="00054DB4">
                <w:rPr>
                  <w:color w:val="000000" w:themeColor="text1"/>
                  <w:rPrChange w:id="2203" w:author="Admin" w:date="2021-03-05T08:34:00Z">
                    <w:rPr>
                      <w:color w:val="FF0000"/>
                    </w:rPr>
                  </w:rPrChange>
                </w:rPr>
                <w:t>1003</w:t>
              </w:r>
            </w:ins>
          </w:p>
          <w:p w:rsidR="00054DB4" w:rsidRPr="00054DB4" w:rsidRDefault="00054DB4" w:rsidP="00054DB4">
            <w:pPr>
              <w:rPr>
                <w:ins w:id="2204" w:author="Admin" w:date="2021-03-05T08:34:00Z"/>
                <w:color w:val="000000" w:themeColor="text1"/>
                <w:rPrChange w:id="2205" w:author="Admin" w:date="2021-03-05T08:34:00Z">
                  <w:rPr>
                    <w:ins w:id="2206" w:author="Admin" w:date="2021-03-05T08:34:00Z"/>
                    <w:color w:val="FF0000"/>
                  </w:rPr>
                </w:rPrChange>
              </w:rPr>
            </w:pPr>
            <w:ins w:id="2207" w:author="Admin" w:date="2021-03-05T08:34:00Z">
              <w:r w:rsidRPr="00054DB4">
                <w:rPr>
                  <w:color w:val="000000" w:themeColor="text1"/>
                  <w:rPrChange w:id="2208" w:author="Admin" w:date="2021-03-05T08:34:00Z">
                    <w:rPr>
                      <w:color w:val="FF0000"/>
                    </w:rPr>
                  </w:rPrChange>
                </w:rPr>
                <w:t>Nguyen Van</w:t>
              </w:r>
            </w:ins>
          </w:p>
          <w:p w:rsidR="00054DB4" w:rsidRPr="00054DB4" w:rsidRDefault="00054DB4" w:rsidP="00054DB4">
            <w:pPr>
              <w:rPr>
                <w:ins w:id="2209" w:author="Admin" w:date="2021-03-05T08:34:00Z"/>
                <w:color w:val="000000" w:themeColor="text1"/>
                <w:rPrChange w:id="2210" w:author="Admin" w:date="2021-03-05T08:34:00Z">
                  <w:rPr>
                    <w:ins w:id="2211" w:author="Admin" w:date="2021-03-05T08:34:00Z"/>
                    <w:color w:val="FF0000"/>
                  </w:rPr>
                </w:rPrChange>
              </w:rPr>
            </w:pPr>
            <w:ins w:id="2212" w:author="Admin" w:date="2021-03-05T08:34:00Z">
              <w:r w:rsidRPr="00054DB4">
                <w:rPr>
                  <w:color w:val="000000" w:themeColor="text1"/>
                  <w:rPrChange w:id="2213" w:author="Admin" w:date="2021-03-05T08:34:00Z">
                    <w:rPr>
                      <w:color w:val="FF0000"/>
                    </w:rPr>
                  </w:rPrChange>
                </w:rPr>
                <w:t>Giang</w:t>
              </w:r>
            </w:ins>
          </w:p>
          <w:p w:rsidR="00054DB4" w:rsidRPr="00054DB4" w:rsidRDefault="00054DB4" w:rsidP="00054DB4">
            <w:pPr>
              <w:rPr>
                <w:ins w:id="2214" w:author="Admin" w:date="2021-03-05T08:34:00Z"/>
                <w:color w:val="000000" w:themeColor="text1"/>
                <w:rPrChange w:id="2215" w:author="Admin" w:date="2021-03-05T08:34:00Z">
                  <w:rPr>
                    <w:ins w:id="2216" w:author="Admin" w:date="2021-03-05T08:34:00Z"/>
                    <w:color w:val="FF0000"/>
                  </w:rPr>
                </w:rPrChange>
              </w:rPr>
            </w:pPr>
            <w:ins w:id="2217" w:author="Admin" w:date="2021-03-05T08:34:00Z">
              <w:r w:rsidRPr="00054DB4">
                <w:rPr>
                  <w:color w:val="000000" w:themeColor="text1"/>
                  <w:rPrChange w:id="2218" w:author="Admin" w:date="2021-03-05T08:34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054DB4" w:rsidRPr="00054DB4" w:rsidRDefault="00054DB4" w:rsidP="00054DB4">
            <w:pPr>
              <w:rPr>
                <w:ins w:id="2219" w:author="Admin" w:date="2021-03-05T08:34:00Z"/>
                <w:color w:val="000000" w:themeColor="text1"/>
                <w:rPrChange w:id="2220" w:author="Admin" w:date="2021-03-05T08:34:00Z">
                  <w:rPr>
                    <w:ins w:id="2221" w:author="Admin" w:date="2021-03-05T08:34:00Z"/>
                    <w:color w:val="FF0000"/>
                  </w:rPr>
                </w:rPrChange>
              </w:rPr>
            </w:pPr>
            <w:ins w:id="2222" w:author="Admin" w:date="2021-03-05T08:34:00Z">
              <w:r w:rsidRPr="00054DB4">
                <w:rPr>
                  <w:color w:val="000000" w:themeColor="text1"/>
                  <w:rPrChange w:id="2223" w:author="Admin" w:date="2021-03-05T08:34:00Z">
                    <w:rPr>
                      <w:color w:val="FF0000"/>
                    </w:rPr>
                  </w:rPrChange>
                </w:rPr>
                <w:t>1996</w:t>
              </w:r>
            </w:ins>
          </w:p>
          <w:p w:rsidR="00054DB4" w:rsidRPr="00484239" w:rsidRDefault="00054DB4" w:rsidP="00054DB4">
            <w:pPr>
              <w:rPr>
                <w:ins w:id="2224" w:author="Admin" w:date="2021-03-05T08:34:00Z"/>
                <w:color w:val="FF0000"/>
              </w:rPr>
            </w:pPr>
            <w:ins w:id="2225" w:author="Admin" w:date="2021-03-05T08:34:00Z">
              <w:r w:rsidRPr="00054DB4">
                <w:rPr>
                  <w:color w:val="000000" w:themeColor="text1"/>
                  <w:rPrChange w:id="2226" w:author="Admin" w:date="2021-03-05T08:34:00Z">
                    <w:rPr>
                      <w:color w:val="FF0000"/>
                    </w:rPr>
                  </w:rPrChange>
                </w:rPr>
                <w:t>6.4</w:t>
              </w:r>
            </w:ins>
          </w:p>
        </w:tc>
        <w:tc>
          <w:tcPr>
            <w:tcW w:w="1906" w:type="dxa"/>
          </w:tcPr>
          <w:p w:rsidR="00054DB4" w:rsidRPr="00484239" w:rsidRDefault="00054DB4" w:rsidP="00054DB4">
            <w:pPr>
              <w:rPr>
                <w:ins w:id="2227" w:author="Admin" w:date="2021-03-05T08:34:00Z"/>
                <w:color w:val="000000" w:themeColor="text1"/>
              </w:rPr>
            </w:pPr>
            <w:ins w:id="2228" w:author="Admin" w:date="2021-03-05T08:34:00Z">
              <w:r w:rsidRPr="00484239">
                <w:rPr>
                  <w:color w:val="000000" w:themeColor="text1"/>
                </w:rPr>
                <w:t>1001</w:t>
              </w:r>
            </w:ins>
          </w:p>
          <w:p w:rsidR="00054DB4" w:rsidRPr="00484239" w:rsidRDefault="00054DB4" w:rsidP="00054DB4">
            <w:pPr>
              <w:rPr>
                <w:ins w:id="2229" w:author="Admin" w:date="2021-03-05T08:34:00Z"/>
                <w:color w:val="000000" w:themeColor="text1"/>
              </w:rPr>
            </w:pPr>
            <w:ins w:id="2230" w:author="Admin" w:date="2021-03-05T08:34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054DB4" w:rsidRPr="00484239" w:rsidRDefault="00054DB4" w:rsidP="00054DB4">
            <w:pPr>
              <w:rPr>
                <w:ins w:id="2231" w:author="Admin" w:date="2021-03-05T08:34:00Z"/>
                <w:color w:val="000000" w:themeColor="text1"/>
              </w:rPr>
            </w:pPr>
            <w:ins w:id="2232" w:author="Admin" w:date="2021-03-05T08:34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054DB4" w:rsidRPr="00484239" w:rsidRDefault="00054DB4" w:rsidP="00054DB4">
            <w:pPr>
              <w:rPr>
                <w:ins w:id="2233" w:author="Admin" w:date="2021-03-05T08:34:00Z"/>
                <w:color w:val="000000" w:themeColor="text1"/>
              </w:rPr>
            </w:pPr>
            <w:ins w:id="2234" w:author="Admin" w:date="2021-03-05T08:34:00Z">
              <w:r w:rsidRPr="00484239">
                <w:rPr>
                  <w:color w:val="000000" w:themeColor="text1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2235" w:author="Admin" w:date="2021-03-05T08:34:00Z"/>
                <w:color w:val="000000" w:themeColor="text1"/>
              </w:rPr>
            </w:pPr>
            <w:ins w:id="2236" w:author="Admin" w:date="2021-03-05T08:34:00Z">
              <w:r w:rsidRPr="00484239">
                <w:rPr>
                  <w:color w:val="000000" w:themeColor="text1"/>
                </w:rPr>
                <w:t>1997</w:t>
              </w:r>
            </w:ins>
          </w:p>
          <w:p w:rsidR="00054DB4" w:rsidRDefault="00054DB4" w:rsidP="00054DB4">
            <w:pPr>
              <w:rPr>
                <w:ins w:id="2237" w:author="Admin" w:date="2021-03-05T08:34:00Z"/>
              </w:rPr>
            </w:pPr>
            <w:ins w:id="2238" w:author="Admin" w:date="2021-03-05T08:34:00Z">
              <w:r w:rsidRPr="00484239">
                <w:rPr>
                  <w:color w:val="000000" w:themeColor="text1"/>
                </w:rPr>
                <w:t>7.5</w:t>
              </w:r>
            </w:ins>
          </w:p>
        </w:tc>
      </w:tr>
    </w:tbl>
    <w:p w:rsidR="00054DB4" w:rsidRDefault="00054DB4" w:rsidP="00054DB4">
      <w:pPr>
        <w:rPr>
          <w:ins w:id="2239" w:author="Admin" w:date="2021-03-05T08:34:00Z"/>
        </w:rPr>
      </w:pPr>
    </w:p>
    <w:p w:rsidR="00054DB4" w:rsidRDefault="00054DB4" w:rsidP="00054DB4">
      <w:pPr>
        <w:rPr>
          <w:ins w:id="2240" w:author="Admin" w:date="2021-03-05T08:35:00Z"/>
        </w:rPr>
      </w:pPr>
    </w:p>
    <w:p w:rsidR="00054DB4" w:rsidRDefault="00054DB4" w:rsidP="00054DB4">
      <w:pPr>
        <w:rPr>
          <w:ins w:id="2241" w:author="Admin" w:date="2021-03-05T08:35:00Z"/>
        </w:rPr>
      </w:pPr>
    </w:p>
    <w:p w:rsidR="00054DB4" w:rsidRDefault="00054DB4" w:rsidP="00054DB4">
      <w:pPr>
        <w:rPr>
          <w:ins w:id="2242" w:author="Admin" w:date="2021-03-05T08:35:00Z"/>
        </w:rPr>
      </w:pPr>
    </w:p>
    <w:p w:rsidR="00054DB4" w:rsidRDefault="00054DB4" w:rsidP="00054DB4">
      <w:pPr>
        <w:rPr>
          <w:ins w:id="2243" w:author="Admin" w:date="2021-03-05T08:35:00Z"/>
        </w:rPr>
      </w:pPr>
    </w:p>
    <w:p w:rsidR="00054DB4" w:rsidRDefault="00054DB4" w:rsidP="00054DB4">
      <w:pPr>
        <w:rPr>
          <w:ins w:id="2244" w:author="Admin" w:date="2021-03-05T08:35:00Z"/>
        </w:rPr>
      </w:pPr>
      <w:ins w:id="2245" w:author="Admin" w:date="2021-03-05T08:35:00Z">
        <w:r>
          <w:t>Kq:</w:t>
        </w:r>
        <w:bookmarkStart w:id="2246" w:name="_GoBack"/>
        <w:bookmarkEnd w:id="2246"/>
      </w:ins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6"/>
      </w:tblGrid>
      <w:tr w:rsidR="00054DB4" w:rsidTr="00054DB4">
        <w:trPr>
          <w:trHeight w:val="2180"/>
          <w:ins w:id="2247" w:author="Admin" w:date="2021-03-05T08:35:00Z"/>
        </w:trPr>
        <w:tc>
          <w:tcPr>
            <w:tcW w:w="1904" w:type="dxa"/>
          </w:tcPr>
          <w:p w:rsidR="00054DB4" w:rsidRPr="00054DB4" w:rsidRDefault="00054DB4" w:rsidP="00054DB4">
            <w:pPr>
              <w:rPr>
                <w:ins w:id="2248" w:author="Admin" w:date="2021-03-05T08:35:00Z"/>
                <w:color w:val="000000" w:themeColor="text1"/>
                <w:rPrChange w:id="2249" w:author="Admin" w:date="2021-03-05T08:35:00Z">
                  <w:rPr>
                    <w:ins w:id="2250" w:author="Admin" w:date="2021-03-05T08:35:00Z"/>
                    <w:color w:val="000000" w:themeColor="text1"/>
                  </w:rPr>
                </w:rPrChange>
              </w:rPr>
            </w:pPr>
            <w:ins w:id="2251" w:author="Admin" w:date="2021-03-05T08:35:00Z">
              <w:r w:rsidRPr="00054DB4">
                <w:rPr>
                  <w:color w:val="000000" w:themeColor="text1"/>
                  <w:rPrChange w:id="2252" w:author="Admin" w:date="2021-03-05T08:35:00Z">
                    <w:rPr>
                      <w:color w:val="000000" w:themeColor="text1"/>
                    </w:rPr>
                  </w:rPrChange>
                </w:rPr>
                <w:t>1002</w:t>
              </w:r>
            </w:ins>
          </w:p>
          <w:p w:rsidR="00054DB4" w:rsidRPr="00054DB4" w:rsidRDefault="00054DB4" w:rsidP="00054DB4">
            <w:pPr>
              <w:rPr>
                <w:ins w:id="2253" w:author="Admin" w:date="2021-03-05T08:35:00Z"/>
                <w:color w:val="000000" w:themeColor="text1"/>
                <w:rPrChange w:id="2254" w:author="Admin" w:date="2021-03-05T08:35:00Z">
                  <w:rPr>
                    <w:ins w:id="2255" w:author="Admin" w:date="2021-03-05T08:35:00Z"/>
                    <w:color w:val="000000" w:themeColor="text1"/>
                  </w:rPr>
                </w:rPrChange>
              </w:rPr>
            </w:pPr>
            <w:ins w:id="2256" w:author="Admin" w:date="2021-03-05T08:35:00Z">
              <w:r w:rsidRPr="00054DB4">
                <w:rPr>
                  <w:color w:val="000000" w:themeColor="text1"/>
                  <w:rPrChange w:id="2257" w:author="Admin" w:date="2021-03-05T08:35:00Z">
                    <w:rPr>
                      <w:color w:val="000000" w:themeColor="text1"/>
                    </w:rPr>
                  </w:rPrChange>
                </w:rPr>
                <w:t>Nguyen Thi</w:t>
              </w:r>
            </w:ins>
          </w:p>
          <w:p w:rsidR="00054DB4" w:rsidRPr="00054DB4" w:rsidRDefault="00054DB4" w:rsidP="00054DB4">
            <w:pPr>
              <w:rPr>
                <w:ins w:id="2258" w:author="Admin" w:date="2021-03-05T08:35:00Z"/>
                <w:color w:val="000000" w:themeColor="text1"/>
                <w:rPrChange w:id="2259" w:author="Admin" w:date="2021-03-05T08:35:00Z">
                  <w:rPr>
                    <w:ins w:id="2260" w:author="Admin" w:date="2021-03-05T08:35:00Z"/>
                    <w:color w:val="000000" w:themeColor="text1"/>
                  </w:rPr>
                </w:rPrChange>
              </w:rPr>
            </w:pPr>
            <w:ins w:id="2261" w:author="Admin" w:date="2021-03-05T08:35:00Z">
              <w:r w:rsidRPr="00054DB4">
                <w:rPr>
                  <w:color w:val="000000" w:themeColor="text1"/>
                  <w:rPrChange w:id="2262" w:author="Admin" w:date="2021-03-05T08:35:00Z">
                    <w:rPr>
                      <w:color w:val="000000" w:themeColor="text1"/>
                    </w:rPr>
                  </w:rPrChange>
                </w:rPr>
                <w:t>Bich</w:t>
              </w:r>
            </w:ins>
          </w:p>
          <w:p w:rsidR="00054DB4" w:rsidRPr="00054DB4" w:rsidRDefault="00054DB4" w:rsidP="00054DB4">
            <w:pPr>
              <w:rPr>
                <w:ins w:id="2263" w:author="Admin" w:date="2021-03-05T08:35:00Z"/>
                <w:color w:val="000000" w:themeColor="text1"/>
                <w:rPrChange w:id="2264" w:author="Admin" w:date="2021-03-05T08:35:00Z">
                  <w:rPr>
                    <w:ins w:id="2265" w:author="Admin" w:date="2021-03-05T08:35:00Z"/>
                    <w:color w:val="000000" w:themeColor="text1"/>
                  </w:rPr>
                </w:rPrChange>
              </w:rPr>
            </w:pPr>
            <w:ins w:id="2266" w:author="Admin" w:date="2021-03-05T08:35:00Z">
              <w:r w:rsidRPr="00054DB4">
                <w:rPr>
                  <w:color w:val="000000" w:themeColor="text1"/>
                  <w:rPrChange w:id="2267" w:author="Admin" w:date="2021-03-05T08:35:00Z">
                    <w:rPr>
                      <w:color w:val="000000" w:themeColor="text1"/>
                    </w:rPr>
                  </w:rPrChange>
                </w:rPr>
                <w:t>Nu</w:t>
              </w:r>
            </w:ins>
          </w:p>
          <w:p w:rsidR="00054DB4" w:rsidRPr="00054DB4" w:rsidRDefault="00054DB4" w:rsidP="00054DB4">
            <w:pPr>
              <w:rPr>
                <w:ins w:id="2268" w:author="Admin" w:date="2021-03-05T08:35:00Z"/>
                <w:color w:val="000000" w:themeColor="text1"/>
                <w:rPrChange w:id="2269" w:author="Admin" w:date="2021-03-05T08:35:00Z">
                  <w:rPr>
                    <w:ins w:id="2270" w:author="Admin" w:date="2021-03-05T08:35:00Z"/>
                    <w:color w:val="000000" w:themeColor="text1"/>
                  </w:rPr>
                </w:rPrChange>
              </w:rPr>
            </w:pPr>
            <w:ins w:id="2271" w:author="Admin" w:date="2021-03-05T08:35:00Z">
              <w:r w:rsidRPr="00054DB4">
                <w:rPr>
                  <w:color w:val="000000" w:themeColor="text1"/>
                  <w:rPrChange w:id="2272" w:author="Admin" w:date="2021-03-05T08:35:00Z">
                    <w:rPr>
                      <w:color w:val="000000" w:themeColor="text1"/>
                    </w:rPr>
                  </w:rPrChange>
                </w:rPr>
                <w:t>1998</w:t>
              </w:r>
            </w:ins>
          </w:p>
          <w:p w:rsidR="00054DB4" w:rsidRPr="00054DB4" w:rsidRDefault="00054DB4" w:rsidP="00054DB4">
            <w:pPr>
              <w:rPr>
                <w:ins w:id="2273" w:author="Admin" w:date="2021-03-05T08:35:00Z"/>
                <w:color w:val="000000" w:themeColor="text1"/>
                <w:rPrChange w:id="2274" w:author="Admin" w:date="2021-03-05T08:35:00Z">
                  <w:rPr>
                    <w:ins w:id="2275" w:author="Admin" w:date="2021-03-05T08:35:00Z"/>
                  </w:rPr>
                </w:rPrChange>
              </w:rPr>
            </w:pPr>
            <w:ins w:id="2276" w:author="Admin" w:date="2021-03-05T08:35:00Z">
              <w:r w:rsidRPr="00054DB4">
                <w:rPr>
                  <w:color w:val="000000" w:themeColor="text1"/>
                  <w:rPrChange w:id="2277" w:author="Admin" w:date="2021-03-05T08:35:00Z">
                    <w:rPr>
                      <w:color w:val="000000" w:themeColor="text1"/>
                    </w:rPr>
                  </w:rPrChange>
                </w:rPr>
                <w:t>7.2</w:t>
              </w:r>
            </w:ins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2278" w:author="Admin" w:date="2021-03-05T08:35:00Z"/>
                <w:color w:val="000000" w:themeColor="text1"/>
                <w:rPrChange w:id="2279" w:author="Admin" w:date="2021-03-05T08:35:00Z">
                  <w:rPr>
                    <w:ins w:id="2280" w:author="Admin" w:date="2021-03-05T08:35:00Z"/>
                    <w:color w:val="FF0000"/>
                  </w:rPr>
                </w:rPrChange>
              </w:rPr>
            </w:pPr>
            <w:ins w:id="2281" w:author="Admin" w:date="2021-03-05T08:35:00Z">
              <w:r w:rsidRPr="00054DB4">
                <w:rPr>
                  <w:color w:val="000000" w:themeColor="text1"/>
                  <w:rPrChange w:id="2282" w:author="Admin" w:date="2021-03-05T08:35:00Z">
                    <w:rPr>
                      <w:color w:val="FF0000"/>
                    </w:rPr>
                  </w:rPrChange>
                </w:rPr>
                <w:t>1004</w:t>
              </w:r>
            </w:ins>
          </w:p>
          <w:p w:rsidR="00054DB4" w:rsidRPr="00054DB4" w:rsidRDefault="00054DB4" w:rsidP="00054DB4">
            <w:pPr>
              <w:rPr>
                <w:ins w:id="2283" w:author="Admin" w:date="2021-03-05T08:35:00Z"/>
                <w:color w:val="000000" w:themeColor="text1"/>
                <w:rPrChange w:id="2284" w:author="Admin" w:date="2021-03-05T08:35:00Z">
                  <w:rPr>
                    <w:ins w:id="2285" w:author="Admin" w:date="2021-03-05T08:35:00Z"/>
                    <w:color w:val="FF0000"/>
                  </w:rPr>
                </w:rPrChange>
              </w:rPr>
            </w:pPr>
            <w:ins w:id="2286" w:author="Admin" w:date="2021-03-05T08:35:00Z">
              <w:r w:rsidRPr="00054DB4">
                <w:rPr>
                  <w:color w:val="000000" w:themeColor="text1"/>
                  <w:rPrChange w:id="2287" w:author="Admin" w:date="2021-03-05T08:35:00Z">
                    <w:rPr>
                      <w:color w:val="FF0000"/>
                    </w:rPr>
                  </w:rPrChange>
                </w:rPr>
                <w:t>Bui Thi</w:t>
              </w:r>
            </w:ins>
          </w:p>
          <w:p w:rsidR="00054DB4" w:rsidRPr="00054DB4" w:rsidRDefault="00054DB4" w:rsidP="00054DB4">
            <w:pPr>
              <w:rPr>
                <w:ins w:id="2288" w:author="Admin" w:date="2021-03-05T08:35:00Z"/>
                <w:color w:val="000000" w:themeColor="text1"/>
                <w:rPrChange w:id="2289" w:author="Admin" w:date="2021-03-05T08:35:00Z">
                  <w:rPr>
                    <w:ins w:id="2290" w:author="Admin" w:date="2021-03-05T08:35:00Z"/>
                    <w:color w:val="FF0000"/>
                  </w:rPr>
                </w:rPrChange>
              </w:rPr>
            </w:pPr>
            <w:ins w:id="2291" w:author="Admin" w:date="2021-03-05T08:35:00Z">
              <w:r w:rsidRPr="00054DB4">
                <w:rPr>
                  <w:color w:val="000000" w:themeColor="text1"/>
                  <w:rPrChange w:id="2292" w:author="Admin" w:date="2021-03-05T08:35:00Z">
                    <w:rPr>
                      <w:color w:val="FF0000"/>
                    </w:rPr>
                  </w:rPrChange>
                </w:rPr>
                <w:t>Hong</w:t>
              </w:r>
            </w:ins>
          </w:p>
          <w:p w:rsidR="00054DB4" w:rsidRPr="00054DB4" w:rsidRDefault="00054DB4" w:rsidP="00054DB4">
            <w:pPr>
              <w:rPr>
                <w:ins w:id="2293" w:author="Admin" w:date="2021-03-05T08:35:00Z"/>
                <w:color w:val="000000" w:themeColor="text1"/>
                <w:rPrChange w:id="2294" w:author="Admin" w:date="2021-03-05T08:35:00Z">
                  <w:rPr>
                    <w:ins w:id="2295" w:author="Admin" w:date="2021-03-05T08:35:00Z"/>
                    <w:color w:val="FF0000"/>
                  </w:rPr>
                </w:rPrChange>
              </w:rPr>
            </w:pPr>
            <w:ins w:id="2296" w:author="Admin" w:date="2021-03-05T08:35:00Z">
              <w:r w:rsidRPr="00054DB4">
                <w:rPr>
                  <w:color w:val="000000" w:themeColor="text1"/>
                  <w:rPrChange w:id="2297" w:author="Admin" w:date="2021-03-05T08:35:00Z">
                    <w:rPr>
                      <w:color w:val="FF0000"/>
                    </w:rPr>
                  </w:rPrChange>
                </w:rPr>
                <w:t>Nu</w:t>
              </w:r>
            </w:ins>
          </w:p>
          <w:p w:rsidR="00054DB4" w:rsidRPr="00054DB4" w:rsidRDefault="00054DB4" w:rsidP="00054DB4">
            <w:pPr>
              <w:rPr>
                <w:ins w:id="2298" w:author="Admin" w:date="2021-03-05T08:35:00Z"/>
                <w:color w:val="000000" w:themeColor="text1"/>
                <w:rPrChange w:id="2299" w:author="Admin" w:date="2021-03-05T08:35:00Z">
                  <w:rPr>
                    <w:ins w:id="2300" w:author="Admin" w:date="2021-03-05T08:35:00Z"/>
                    <w:color w:val="FF0000"/>
                  </w:rPr>
                </w:rPrChange>
              </w:rPr>
            </w:pPr>
            <w:ins w:id="2301" w:author="Admin" w:date="2021-03-05T08:35:00Z">
              <w:r w:rsidRPr="00054DB4">
                <w:rPr>
                  <w:color w:val="000000" w:themeColor="text1"/>
                  <w:rPrChange w:id="2302" w:author="Admin" w:date="2021-03-05T08:35:00Z">
                    <w:rPr>
                      <w:color w:val="FF0000"/>
                    </w:rPr>
                  </w:rPrChange>
                </w:rPr>
                <w:t>1998</w:t>
              </w:r>
            </w:ins>
          </w:p>
          <w:p w:rsidR="00054DB4" w:rsidRPr="00054DB4" w:rsidRDefault="00054DB4" w:rsidP="00054DB4">
            <w:pPr>
              <w:rPr>
                <w:ins w:id="2303" w:author="Admin" w:date="2021-03-05T08:35:00Z"/>
                <w:color w:val="000000" w:themeColor="text1"/>
                <w:rPrChange w:id="2304" w:author="Admin" w:date="2021-03-05T08:35:00Z">
                  <w:rPr>
                    <w:ins w:id="2305" w:author="Admin" w:date="2021-03-05T08:35:00Z"/>
                    <w:color w:val="000000" w:themeColor="text1"/>
                  </w:rPr>
                </w:rPrChange>
              </w:rPr>
            </w:pPr>
          </w:p>
        </w:tc>
        <w:tc>
          <w:tcPr>
            <w:tcW w:w="1904" w:type="dxa"/>
          </w:tcPr>
          <w:p w:rsidR="00054DB4" w:rsidRPr="00054DB4" w:rsidRDefault="00054DB4" w:rsidP="00054DB4">
            <w:pPr>
              <w:rPr>
                <w:ins w:id="2306" w:author="Admin" w:date="2021-03-05T08:35:00Z"/>
                <w:color w:val="000000" w:themeColor="text1"/>
                <w:rPrChange w:id="2307" w:author="Admin" w:date="2021-03-05T08:35:00Z">
                  <w:rPr>
                    <w:ins w:id="2308" w:author="Admin" w:date="2021-03-05T08:35:00Z"/>
                    <w:color w:val="FF0000"/>
                  </w:rPr>
                </w:rPrChange>
              </w:rPr>
            </w:pPr>
            <w:moveToRangeStart w:id="2309" w:author="Admin" w:date="2021-03-05T08:35:00Z" w:name="move65825742"/>
            <w:ins w:id="2310" w:author="Admin" w:date="2021-03-05T08:35:00Z">
              <w:r w:rsidRPr="00054DB4">
                <w:rPr>
                  <w:color w:val="000000" w:themeColor="text1"/>
                  <w:rPrChange w:id="2311" w:author="Admin" w:date="2021-03-05T08:35:00Z">
                    <w:rPr>
                      <w:color w:val="FF0000"/>
                    </w:rPr>
                  </w:rPrChange>
                </w:rPr>
                <w:t>1005</w:t>
              </w:r>
            </w:ins>
          </w:p>
          <w:p w:rsidR="00054DB4" w:rsidRPr="00054DB4" w:rsidRDefault="00054DB4" w:rsidP="00054DB4">
            <w:pPr>
              <w:rPr>
                <w:ins w:id="2312" w:author="Admin" w:date="2021-03-05T08:35:00Z"/>
                <w:color w:val="000000" w:themeColor="text1"/>
                <w:rPrChange w:id="2313" w:author="Admin" w:date="2021-03-05T08:35:00Z">
                  <w:rPr>
                    <w:ins w:id="2314" w:author="Admin" w:date="2021-03-05T08:35:00Z"/>
                    <w:color w:val="FF0000"/>
                  </w:rPr>
                </w:rPrChange>
              </w:rPr>
            </w:pPr>
            <w:ins w:id="2315" w:author="Admin" w:date="2021-03-05T08:35:00Z">
              <w:r w:rsidRPr="00054DB4">
                <w:rPr>
                  <w:color w:val="000000" w:themeColor="text1"/>
                  <w:rPrChange w:id="2316" w:author="Admin" w:date="2021-03-05T08:35:00Z">
                    <w:rPr>
                      <w:color w:val="FF0000"/>
                    </w:rPr>
                  </w:rPrChange>
                </w:rPr>
                <w:t>Duong Van</w:t>
              </w:r>
            </w:ins>
          </w:p>
          <w:p w:rsidR="00054DB4" w:rsidRPr="00054DB4" w:rsidRDefault="00054DB4" w:rsidP="00054DB4">
            <w:pPr>
              <w:rPr>
                <w:ins w:id="2317" w:author="Admin" w:date="2021-03-05T08:35:00Z"/>
                <w:color w:val="000000" w:themeColor="text1"/>
                <w:rPrChange w:id="2318" w:author="Admin" w:date="2021-03-05T08:35:00Z">
                  <w:rPr>
                    <w:ins w:id="2319" w:author="Admin" w:date="2021-03-05T08:35:00Z"/>
                    <w:color w:val="FF0000"/>
                  </w:rPr>
                </w:rPrChange>
              </w:rPr>
            </w:pPr>
            <w:ins w:id="2320" w:author="Admin" w:date="2021-03-05T08:35:00Z">
              <w:r w:rsidRPr="00054DB4">
                <w:rPr>
                  <w:color w:val="000000" w:themeColor="text1"/>
                  <w:rPrChange w:id="2321" w:author="Admin" w:date="2021-03-05T08:35:00Z">
                    <w:rPr>
                      <w:color w:val="FF0000"/>
                    </w:rPr>
                  </w:rPrChange>
                </w:rPr>
                <w:t>Hung</w:t>
              </w:r>
            </w:ins>
          </w:p>
          <w:p w:rsidR="00054DB4" w:rsidRPr="00054DB4" w:rsidRDefault="00054DB4" w:rsidP="00054DB4">
            <w:pPr>
              <w:rPr>
                <w:ins w:id="2322" w:author="Admin" w:date="2021-03-05T08:35:00Z"/>
                <w:color w:val="000000" w:themeColor="text1"/>
                <w:rPrChange w:id="2323" w:author="Admin" w:date="2021-03-05T08:35:00Z">
                  <w:rPr>
                    <w:ins w:id="2324" w:author="Admin" w:date="2021-03-05T08:35:00Z"/>
                    <w:color w:val="FF0000"/>
                  </w:rPr>
                </w:rPrChange>
              </w:rPr>
            </w:pPr>
            <w:ins w:id="2325" w:author="Admin" w:date="2021-03-05T08:35:00Z">
              <w:r w:rsidRPr="00054DB4">
                <w:rPr>
                  <w:color w:val="000000" w:themeColor="text1"/>
                  <w:rPrChange w:id="2326" w:author="Admin" w:date="2021-03-05T08:35:00Z">
                    <w:rPr>
                      <w:color w:val="FF0000"/>
                    </w:rPr>
                  </w:rPrChange>
                </w:rPr>
                <w:t>Nam</w:t>
              </w:r>
            </w:ins>
          </w:p>
          <w:p w:rsidR="00054DB4" w:rsidRPr="00054DB4" w:rsidRDefault="00054DB4" w:rsidP="00054DB4">
            <w:pPr>
              <w:rPr>
                <w:ins w:id="2327" w:author="Admin" w:date="2021-03-05T08:35:00Z"/>
                <w:color w:val="000000" w:themeColor="text1"/>
                <w:rPrChange w:id="2328" w:author="Admin" w:date="2021-03-05T08:35:00Z">
                  <w:rPr>
                    <w:ins w:id="2329" w:author="Admin" w:date="2021-03-05T08:35:00Z"/>
                    <w:color w:val="FF0000"/>
                  </w:rPr>
                </w:rPrChange>
              </w:rPr>
            </w:pPr>
            <w:ins w:id="2330" w:author="Admin" w:date="2021-03-05T08:35:00Z">
              <w:r w:rsidRPr="00054DB4">
                <w:rPr>
                  <w:color w:val="000000" w:themeColor="text1"/>
                  <w:rPrChange w:id="2331" w:author="Admin" w:date="2021-03-05T08:35:00Z">
                    <w:rPr>
                      <w:color w:val="FF0000"/>
                    </w:rPr>
                  </w:rPrChange>
                </w:rPr>
                <w:t>1997</w:t>
              </w:r>
            </w:ins>
          </w:p>
          <w:p w:rsidR="00054DB4" w:rsidRPr="00054DB4" w:rsidRDefault="00054DB4" w:rsidP="00054DB4">
            <w:pPr>
              <w:rPr>
                <w:ins w:id="2332" w:author="Admin" w:date="2021-03-05T08:35:00Z"/>
                <w:color w:val="000000" w:themeColor="text1"/>
                <w:rPrChange w:id="2333" w:author="Admin" w:date="2021-03-05T08:35:00Z">
                  <w:rPr>
                    <w:ins w:id="2334" w:author="Admin" w:date="2021-03-05T08:35:00Z"/>
                  </w:rPr>
                </w:rPrChange>
              </w:rPr>
            </w:pPr>
            <w:ins w:id="2335" w:author="Admin" w:date="2021-03-05T08:35:00Z">
              <w:r w:rsidRPr="00054DB4">
                <w:rPr>
                  <w:color w:val="000000" w:themeColor="text1"/>
                  <w:rPrChange w:id="2336" w:author="Admin" w:date="2021-03-05T08:35:00Z">
                    <w:rPr>
                      <w:color w:val="FF0000"/>
                    </w:rPr>
                  </w:rPrChange>
                </w:rPr>
                <w:t>6.8</w:t>
              </w:r>
            </w:ins>
          </w:p>
          <w:moveToRangeEnd w:id="2309"/>
          <w:p w:rsidR="00054DB4" w:rsidRPr="00054DB4" w:rsidRDefault="00054DB4" w:rsidP="00054DB4">
            <w:pPr>
              <w:rPr>
                <w:ins w:id="2337" w:author="Admin" w:date="2021-03-05T08:35:00Z"/>
                <w:color w:val="000000" w:themeColor="text1"/>
                <w:rPrChange w:id="2338" w:author="Admin" w:date="2021-03-05T08:35:00Z">
                  <w:rPr>
                    <w:ins w:id="2339" w:author="Admin" w:date="2021-03-05T08:35:00Z"/>
                    <w:color w:val="000000" w:themeColor="text1"/>
                  </w:rPr>
                </w:rPrChange>
              </w:rPr>
            </w:pPr>
          </w:p>
        </w:tc>
        <w:tc>
          <w:tcPr>
            <w:tcW w:w="1904" w:type="dxa"/>
          </w:tcPr>
          <w:p w:rsidR="00054DB4" w:rsidRPr="00484239" w:rsidRDefault="00054DB4" w:rsidP="00054DB4">
            <w:pPr>
              <w:rPr>
                <w:ins w:id="2340" w:author="Admin" w:date="2021-03-05T08:35:00Z"/>
                <w:color w:val="000000" w:themeColor="text1"/>
              </w:rPr>
            </w:pPr>
            <w:ins w:id="2341" w:author="Admin" w:date="2021-03-05T08:35:00Z">
              <w:r w:rsidRPr="00484239">
                <w:rPr>
                  <w:color w:val="000000" w:themeColor="text1"/>
                </w:rPr>
                <w:t>1003</w:t>
              </w:r>
            </w:ins>
          </w:p>
          <w:p w:rsidR="00054DB4" w:rsidRPr="00484239" w:rsidRDefault="00054DB4" w:rsidP="00054DB4">
            <w:pPr>
              <w:rPr>
                <w:ins w:id="2342" w:author="Admin" w:date="2021-03-05T08:35:00Z"/>
                <w:color w:val="000000" w:themeColor="text1"/>
              </w:rPr>
            </w:pPr>
            <w:ins w:id="2343" w:author="Admin" w:date="2021-03-05T08:35:00Z">
              <w:r w:rsidRPr="00484239">
                <w:rPr>
                  <w:color w:val="000000" w:themeColor="text1"/>
                </w:rPr>
                <w:t>Nguyen Van</w:t>
              </w:r>
            </w:ins>
          </w:p>
          <w:p w:rsidR="00054DB4" w:rsidRPr="00484239" w:rsidRDefault="00054DB4" w:rsidP="00054DB4">
            <w:pPr>
              <w:rPr>
                <w:ins w:id="2344" w:author="Admin" w:date="2021-03-05T08:35:00Z"/>
                <w:color w:val="000000" w:themeColor="text1"/>
              </w:rPr>
            </w:pPr>
            <w:ins w:id="2345" w:author="Admin" w:date="2021-03-05T08:35:00Z">
              <w:r w:rsidRPr="00484239">
                <w:rPr>
                  <w:color w:val="000000" w:themeColor="text1"/>
                </w:rPr>
                <w:t>Giang</w:t>
              </w:r>
            </w:ins>
          </w:p>
          <w:p w:rsidR="00054DB4" w:rsidRPr="00484239" w:rsidRDefault="00054DB4" w:rsidP="00054DB4">
            <w:pPr>
              <w:rPr>
                <w:ins w:id="2346" w:author="Admin" w:date="2021-03-05T08:35:00Z"/>
                <w:color w:val="000000" w:themeColor="text1"/>
              </w:rPr>
            </w:pPr>
            <w:ins w:id="2347" w:author="Admin" w:date="2021-03-05T08:35:00Z">
              <w:r w:rsidRPr="00484239">
                <w:rPr>
                  <w:color w:val="000000" w:themeColor="text1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2348" w:author="Admin" w:date="2021-03-05T08:35:00Z"/>
                <w:color w:val="000000" w:themeColor="text1"/>
              </w:rPr>
            </w:pPr>
            <w:ins w:id="2349" w:author="Admin" w:date="2021-03-05T08:35:00Z">
              <w:r w:rsidRPr="00484239">
                <w:rPr>
                  <w:color w:val="000000" w:themeColor="text1"/>
                </w:rPr>
                <w:t>1996</w:t>
              </w:r>
            </w:ins>
          </w:p>
          <w:p w:rsidR="00054DB4" w:rsidRPr="00484239" w:rsidRDefault="00054DB4" w:rsidP="00054DB4">
            <w:pPr>
              <w:rPr>
                <w:ins w:id="2350" w:author="Admin" w:date="2021-03-05T08:35:00Z"/>
                <w:color w:val="FF0000"/>
              </w:rPr>
            </w:pPr>
            <w:ins w:id="2351" w:author="Admin" w:date="2021-03-05T08:35:00Z">
              <w:r w:rsidRPr="00484239">
                <w:rPr>
                  <w:color w:val="000000" w:themeColor="text1"/>
                </w:rPr>
                <w:t>6.4</w:t>
              </w:r>
            </w:ins>
          </w:p>
        </w:tc>
        <w:tc>
          <w:tcPr>
            <w:tcW w:w="1906" w:type="dxa"/>
          </w:tcPr>
          <w:p w:rsidR="00054DB4" w:rsidRPr="00484239" w:rsidRDefault="00054DB4" w:rsidP="00054DB4">
            <w:pPr>
              <w:rPr>
                <w:ins w:id="2352" w:author="Admin" w:date="2021-03-05T08:35:00Z"/>
                <w:color w:val="000000" w:themeColor="text1"/>
              </w:rPr>
            </w:pPr>
            <w:ins w:id="2353" w:author="Admin" w:date="2021-03-05T08:35:00Z">
              <w:r w:rsidRPr="00484239">
                <w:rPr>
                  <w:color w:val="000000" w:themeColor="text1"/>
                </w:rPr>
                <w:t>1001</w:t>
              </w:r>
            </w:ins>
          </w:p>
          <w:p w:rsidR="00054DB4" w:rsidRPr="00484239" w:rsidRDefault="00054DB4" w:rsidP="00054DB4">
            <w:pPr>
              <w:rPr>
                <w:ins w:id="2354" w:author="Admin" w:date="2021-03-05T08:35:00Z"/>
                <w:color w:val="000000" w:themeColor="text1"/>
              </w:rPr>
            </w:pPr>
            <w:ins w:id="2355" w:author="Admin" w:date="2021-03-05T08:35:00Z">
              <w:r w:rsidRPr="00484239">
                <w:rPr>
                  <w:color w:val="000000" w:themeColor="text1"/>
                </w:rPr>
                <w:t>Tran Van</w:t>
              </w:r>
            </w:ins>
          </w:p>
          <w:p w:rsidR="00054DB4" w:rsidRPr="00484239" w:rsidRDefault="00054DB4" w:rsidP="00054DB4">
            <w:pPr>
              <w:rPr>
                <w:ins w:id="2356" w:author="Admin" w:date="2021-03-05T08:35:00Z"/>
                <w:color w:val="000000" w:themeColor="text1"/>
              </w:rPr>
            </w:pPr>
            <w:ins w:id="2357" w:author="Admin" w:date="2021-03-05T08:35:00Z">
              <w:r w:rsidRPr="00484239">
                <w:rPr>
                  <w:color w:val="000000" w:themeColor="text1"/>
                </w:rPr>
                <w:t>Thanh</w:t>
              </w:r>
            </w:ins>
          </w:p>
          <w:p w:rsidR="00054DB4" w:rsidRPr="00484239" w:rsidRDefault="00054DB4" w:rsidP="00054DB4">
            <w:pPr>
              <w:rPr>
                <w:ins w:id="2358" w:author="Admin" w:date="2021-03-05T08:35:00Z"/>
                <w:color w:val="000000" w:themeColor="text1"/>
              </w:rPr>
            </w:pPr>
            <w:ins w:id="2359" w:author="Admin" w:date="2021-03-05T08:35:00Z">
              <w:r w:rsidRPr="00484239">
                <w:rPr>
                  <w:color w:val="000000" w:themeColor="text1"/>
                </w:rPr>
                <w:t>Nam</w:t>
              </w:r>
            </w:ins>
          </w:p>
          <w:p w:rsidR="00054DB4" w:rsidRPr="00484239" w:rsidRDefault="00054DB4" w:rsidP="00054DB4">
            <w:pPr>
              <w:rPr>
                <w:ins w:id="2360" w:author="Admin" w:date="2021-03-05T08:35:00Z"/>
                <w:color w:val="000000" w:themeColor="text1"/>
              </w:rPr>
            </w:pPr>
            <w:ins w:id="2361" w:author="Admin" w:date="2021-03-05T08:35:00Z">
              <w:r w:rsidRPr="00484239">
                <w:rPr>
                  <w:color w:val="000000" w:themeColor="text1"/>
                </w:rPr>
                <w:t>1997</w:t>
              </w:r>
            </w:ins>
          </w:p>
          <w:p w:rsidR="00054DB4" w:rsidRDefault="00054DB4" w:rsidP="00054DB4">
            <w:pPr>
              <w:rPr>
                <w:ins w:id="2362" w:author="Admin" w:date="2021-03-05T08:35:00Z"/>
              </w:rPr>
            </w:pPr>
            <w:ins w:id="2363" w:author="Admin" w:date="2021-03-05T08:35:00Z">
              <w:r w:rsidRPr="00484239">
                <w:rPr>
                  <w:color w:val="000000" w:themeColor="text1"/>
                </w:rPr>
                <w:t>7.5</w:t>
              </w:r>
            </w:ins>
          </w:p>
        </w:tc>
      </w:tr>
    </w:tbl>
    <w:p w:rsidR="00054DB4" w:rsidRPr="003F2AF7" w:rsidRDefault="00054DB4" w:rsidP="003F2AF7">
      <w:pPr>
        <w:rPr>
          <w:rPrChange w:id="2364" w:author="Admin" w:date="2021-03-05T08:27:00Z">
            <w:rPr/>
          </w:rPrChange>
        </w:rPr>
        <w:pPrChange w:id="2365" w:author="Admin" w:date="2021-03-05T08:27:00Z">
          <w:pPr/>
        </w:pPrChange>
      </w:pPr>
    </w:p>
    <w:sectPr w:rsidR="00054DB4" w:rsidRPr="003F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3d0fe4751125f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E2"/>
    <w:rsid w:val="00054DB4"/>
    <w:rsid w:val="001517E2"/>
    <w:rsid w:val="003F2AF7"/>
    <w:rsid w:val="00624316"/>
    <w:rsid w:val="00951CEF"/>
    <w:rsid w:val="00AA20E8"/>
    <w:rsid w:val="00AA4A80"/>
    <w:rsid w:val="00B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5E30"/>
  <w15:chartTrackingRefBased/>
  <w15:docId w15:val="{848F7A89-0EC5-4AE7-983C-F3391F2C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2021-03-05T00:37:00Z</dcterms:created>
  <dcterms:modified xsi:type="dcterms:W3CDTF">2021-03-06T00:35:00Z</dcterms:modified>
</cp:coreProperties>
</file>